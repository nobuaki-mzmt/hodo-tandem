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Default="006C7D07" w:rsidP="009A22D3">
      <w:pPr>
        <w:snapToGrid w:val="0"/>
        <w:spacing w:after="0" w:line="240" w:lineRule="auto"/>
        <w:jc w:val="both"/>
        <w:rPr>
          <w:rFonts w:ascii="PT Serif" w:hAnsi="PT Serif"/>
          <w:b/>
          <w:bCs/>
          <w:i/>
          <w:i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2154DB09" w14:textId="77777777" w:rsidR="00D36D1B" w:rsidRPr="00D36D1B" w:rsidRDefault="00D36D1B" w:rsidP="009A22D3">
      <w:pPr>
        <w:snapToGrid w:val="0"/>
        <w:spacing w:after="0" w:line="240" w:lineRule="auto"/>
        <w:jc w:val="both"/>
        <w:rPr>
          <w:rFonts w:ascii="PT Serif" w:hAnsi="PT Serif"/>
          <w:b/>
          <w:bCs/>
        </w:rPr>
      </w:pPr>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6D65EC63"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 Yamagata University Yamagata 990-8560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1F3EBE5C"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dampwood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w:t>
      </w:r>
      <w:r w:rsidR="003A7A8D">
        <w:rPr>
          <w:rFonts w:ascii="PT Serif" w:hAnsi="PT Serif"/>
          <w:sz w:val="21"/>
          <w:szCs w:val="21"/>
        </w:rPr>
        <w:t>provide a tracking dataset of</w:t>
      </w:r>
      <w:r w:rsidR="00F15F89">
        <w:rPr>
          <w:rFonts w:ascii="PT Serif" w:hAnsi="PT Serif"/>
          <w:sz w:val="21"/>
          <w:szCs w:val="21"/>
        </w:rPr>
        <w:t xml:space="preserve"> 17 body parts, including antenna</w:t>
      </w:r>
      <w:r w:rsidR="001F7E95">
        <w:rPr>
          <w:rFonts w:ascii="PT Serif" w:hAnsi="PT Serif"/>
          <w:sz w:val="21"/>
          <w:szCs w:val="21"/>
        </w:rPr>
        <w:t>l</w:t>
      </w:r>
      <w:r w:rsidR="00F15F89">
        <w:rPr>
          <w:rFonts w:ascii="PT Serif" w:hAnsi="PT Serif"/>
          <w:sz w:val="21"/>
          <w:szCs w:val="21"/>
        </w:rPr>
        <w:t xml:space="preserve"> and leg mo</w:t>
      </w:r>
      <w:r w:rsidR="001F7E95">
        <w:rPr>
          <w:rFonts w:ascii="PT Serif" w:hAnsi="PT Serif"/>
          <w:sz w:val="21"/>
          <w:szCs w:val="21"/>
        </w:rPr>
        <w:t>ve</w:t>
      </w:r>
      <w:r w:rsidR="00F15F89">
        <w:rPr>
          <w:rFonts w:ascii="PT Serif" w:hAnsi="PT Serif"/>
          <w:sz w:val="21"/>
          <w:szCs w:val="21"/>
        </w:rPr>
        <w:t>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Default="006C7D07" w:rsidP="009A22D3">
      <w:pPr>
        <w:snapToGrid w:val="0"/>
        <w:spacing w:after="0" w:line="240" w:lineRule="auto"/>
        <w:jc w:val="both"/>
        <w:rPr>
          <w:rFonts w:ascii="PT Serif" w:hAnsi="PT Serif"/>
          <w:sz w:val="21"/>
          <w:szCs w:val="21"/>
        </w:rPr>
      </w:pPr>
    </w:p>
    <w:p w14:paraId="25E0B0E3" w14:textId="09093CA7" w:rsidR="007C69ED" w:rsidRDefault="007C69ED" w:rsidP="009A22D3">
      <w:pPr>
        <w:snapToGrid w:val="0"/>
        <w:spacing w:after="0" w:line="240" w:lineRule="auto"/>
        <w:jc w:val="both"/>
        <w:rPr>
          <w:rFonts w:ascii="PT Serif" w:hAnsi="PT Serif" w:hint="eastAsia"/>
          <w:sz w:val="21"/>
          <w:szCs w:val="21"/>
        </w:rPr>
      </w:pPr>
      <w:r w:rsidRPr="002E0699">
        <w:rPr>
          <w:rFonts w:ascii="PT Serif" w:hAnsi="PT Serif" w:hint="eastAsia"/>
          <w:b/>
          <w:bCs/>
          <w:sz w:val="21"/>
          <w:szCs w:val="21"/>
        </w:rPr>
        <w:t>Keywords</w:t>
      </w:r>
      <w:r w:rsidR="00CF00F9">
        <w:rPr>
          <w:rFonts w:ascii="PT Serif" w:hAnsi="PT Serif" w:hint="eastAsia"/>
          <w:sz w:val="21"/>
          <w:szCs w:val="21"/>
        </w:rPr>
        <w:t xml:space="preserve">: </w:t>
      </w:r>
      <w:r w:rsidR="009B5245">
        <w:rPr>
          <w:rFonts w:ascii="PT Serif" w:hAnsi="PT Serif" w:hint="eastAsia"/>
          <w:sz w:val="21"/>
          <w:szCs w:val="21"/>
        </w:rPr>
        <w:t xml:space="preserve">Colony foundation, Reproductive behavior, </w:t>
      </w:r>
      <w:r w:rsidR="001B6DA3">
        <w:rPr>
          <w:rFonts w:ascii="PT Serif" w:hAnsi="PT Serif" w:hint="eastAsia"/>
          <w:sz w:val="21"/>
          <w:szCs w:val="21"/>
        </w:rPr>
        <w:t>Leader-follower dynamics, Primitive termites, Behavioral plas</w:t>
      </w:r>
      <w:r w:rsidR="00D36D1B">
        <w:rPr>
          <w:rFonts w:ascii="PT Serif" w:hAnsi="PT Serif" w:hint="eastAsia"/>
          <w:sz w:val="21"/>
          <w:szCs w:val="21"/>
        </w:rPr>
        <w:t>ticity</w:t>
      </w:r>
    </w:p>
    <w:p w14:paraId="5E54F572" w14:textId="1A9EF846" w:rsidR="00D36D1B" w:rsidRDefault="00D36D1B">
      <w:pPr>
        <w:spacing w:line="278" w:lineRule="auto"/>
        <w:rPr>
          <w:rFonts w:ascii="PT Serif" w:hAnsi="PT Serif"/>
          <w:sz w:val="21"/>
          <w:szCs w:val="21"/>
        </w:rPr>
      </w:pPr>
      <w:r>
        <w:rPr>
          <w:rFonts w:ascii="PT Serif" w:hAnsi="PT Serif"/>
          <w:sz w:val="21"/>
          <w:szCs w:val="21"/>
        </w:rPr>
        <w:br w:type="page"/>
      </w: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Introduction</w:t>
      </w:r>
    </w:p>
    <w:p w14:paraId="7DD9AC0D" w14:textId="01011F79"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w:t>
      </w:r>
      <w:r w:rsidR="004B0961">
        <w:rPr>
          <w:rFonts w:ascii="PT Serif" w:hAnsi="PT Serif" w:hint="eastAsia"/>
          <w:sz w:val="21"/>
          <w:szCs w:val="21"/>
        </w:rPr>
        <w:t>l</w:t>
      </w:r>
      <w:r w:rsidR="000871B4">
        <w:rPr>
          <w:rFonts w:ascii="PT Serif" w:hAnsi="PT Serif"/>
          <w:sz w:val="21"/>
          <w:szCs w:val="21"/>
        </w:rPr>
        <w:t>monopolize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387680E0"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Termites are one of the major lineages of eusocial insects and have evolved from subsocial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described as follows</w:t>
      </w:r>
      <w:r w:rsidR="008313C5">
        <w:rPr>
          <w:rFonts w:ascii="PT Serif" w:hAnsi="PT Serif"/>
          <w:sz w:val="21"/>
          <w:szCs w:val="21"/>
        </w:rPr>
        <w:t>:</w:t>
      </w:r>
      <w:r w:rsidR="006D67D2">
        <w:rPr>
          <w:rFonts w:ascii="PT Serif" w:hAnsi="PT Serif"/>
          <w:sz w:val="21"/>
          <w:szCs w:val="21"/>
        </w:rPr>
        <w:t xml:space="preserve">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775CCD">
        <w:rPr>
          <w:rFonts w:ascii="PT Serif" w:hAnsi="PT Serif" w:hint="eastAsia"/>
          <w:sz w:val="21"/>
          <w:szCs w:val="21"/>
        </w:rPr>
        <w:t xml:space="preserve">a </w:t>
      </w:r>
      <w:r w:rsidR="00CA625D">
        <w:rPr>
          <w:rFonts w:ascii="PT Serif" w:hAnsi="PT Serif"/>
          <w:sz w:val="21"/>
          <w:szCs w:val="21"/>
        </w:rPr>
        <w:t>pair perform</w:t>
      </w:r>
      <w:r w:rsidR="00775CCD">
        <w:rPr>
          <w:rFonts w:ascii="PT Serif" w:hAnsi="PT Serif" w:hint="eastAsia"/>
          <w:sz w:val="21"/>
          <w:szCs w:val="21"/>
        </w:rPr>
        <w:t>s</w:t>
      </w:r>
      <w:r w:rsidR="00CA625D">
        <w:rPr>
          <w:rFonts w:ascii="PT Serif" w:hAnsi="PT Serif"/>
          <w:sz w:val="21"/>
          <w:szCs w:val="21"/>
        </w:rPr>
        <w:t xml:space="preserve">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w:t>
      </w:r>
      <w:r w:rsidR="00CA625D">
        <w:rPr>
          <w:rFonts w:ascii="PT Serif" w:hAnsi="PT Serif"/>
          <w:sz w:val="21"/>
          <w:szCs w:val="21"/>
        </w:rPr>
        <w:t>documented to be</w:t>
      </w:r>
      <w:r w:rsidR="00C73E44">
        <w:rPr>
          <w:rFonts w:ascii="PT Serif" w:hAnsi="PT Serif"/>
          <w:sz w:val="21"/>
          <w:szCs w:val="21"/>
        </w:rPr>
        <w:t xml:space="preserve"> </w:t>
      </w:r>
      <w:r w:rsidR="008313C5">
        <w:rPr>
          <w:rFonts w:ascii="PT Serif" w:hAnsi="PT Serif" w:hint="eastAsia"/>
          <w:sz w:val="21"/>
          <w:szCs w:val="21"/>
        </w:rPr>
        <w:t xml:space="preserve">more </w:t>
      </w:r>
      <w:r w:rsidR="00C73E44">
        <w:rPr>
          <w:rFonts w:ascii="PT Serif" w:hAnsi="PT Serif"/>
          <w:sz w:val="21"/>
          <w:szCs w:val="21"/>
        </w:rPr>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r w:rsidR="00467353" w:rsidRPr="00CA50CF">
        <w:rPr>
          <w:rFonts w:ascii="PT Serif" w:hAnsi="PT Serif"/>
          <w:i/>
          <w:iCs/>
          <w:sz w:val="21"/>
          <w:szCs w:val="21"/>
        </w:rPr>
        <w:t>Cryptocercus</w:t>
      </w:r>
      <w:r w:rsidR="00CA50CF">
        <w:rPr>
          <w:rFonts w:ascii="PT Serif" w:hAnsi="PT Serif" w:hint="eastAsia"/>
          <w:sz w:val="21"/>
          <w:szCs w:val="21"/>
        </w:rPr>
        <w:t xml:space="preserve"> woodroach,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596B1B48" w:rsidR="00BD1390" w:rsidRDefault="00AB3168" w:rsidP="00AB3168">
      <w:pPr>
        <w:snapToGrid w:val="0"/>
        <w:spacing w:after="0" w:line="240" w:lineRule="auto"/>
        <w:ind w:firstLine="567"/>
        <w:jc w:val="both"/>
        <w:rPr>
          <w:rFonts w:ascii="PT Serif" w:hAnsi="PT Serif"/>
          <w:sz w:val="21"/>
          <w:szCs w:val="21"/>
        </w:rPr>
      </w:pPr>
      <w:commentRangeStart w:id="0"/>
      <w:r>
        <w:rPr>
          <w:rFonts w:ascii="PT Serif" w:hAnsi="PT Serif" w:hint="eastAsia"/>
          <w:sz w:val="21"/>
          <w:szCs w:val="21"/>
        </w:rPr>
        <w:t xml:space="preserve">Asian dampwood termite, </w:t>
      </w:r>
      <w:r>
        <w:rPr>
          <w:rFonts w:ascii="PT Serif" w:hAnsi="PT Serif" w:hint="eastAsia"/>
          <w:i/>
          <w:iCs/>
          <w:sz w:val="21"/>
          <w:szCs w:val="21"/>
        </w:rPr>
        <w:t>Hodotermopsis sjostedti</w:t>
      </w:r>
      <w:r>
        <w:rPr>
          <w:rFonts w:ascii="PT Serif" w:hAnsi="PT Serif" w:hint="eastAsia"/>
          <w:sz w:val="21"/>
          <w:szCs w:val="21"/>
        </w:rPr>
        <w:t>,</w:t>
      </w:r>
      <w:commentRangeEnd w:id="0"/>
      <w:r>
        <w:rPr>
          <w:rStyle w:val="CommentReference"/>
        </w:rPr>
        <w:commentReference w:id="0"/>
      </w:r>
      <w:r>
        <w:rPr>
          <w:rFonts w:ascii="PT Serif" w:hAnsi="PT Serif" w:hint="eastAsia"/>
          <w:i/>
          <w:iCs/>
          <w:sz w:val="21"/>
          <w:szCs w:val="21"/>
        </w:rPr>
        <w:t xml:space="preserve"> </w:t>
      </w:r>
      <w:r>
        <w:rPr>
          <w:rFonts w:ascii="PT Serif" w:hAnsi="PT Serif" w:hint="eastAsia"/>
          <w:sz w:val="21"/>
          <w:szCs w:val="21"/>
        </w:rPr>
        <w:t xml:space="preserve">belongs to </w:t>
      </w:r>
      <w:r w:rsidR="004F770C">
        <w:rPr>
          <w:rFonts w:ascii="PT Serif" w:hAnsi="PT Serif"/>
          <w:sz w:val="21"/>
          <w:szCs w:val="21"/>
        </w:rPr>
        <w:t>Hodotermopsidae</w:t>
      </w:r>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Pr>
          <w:rFonts w:ascii="PT Serif" w:hAnsi="PT Serif"/>
          <w:sz w:val="21"/>
          <w:szCs w:val="21"/>
        </w:rPr>
        <w:instrText xml:space="preserve"> ADDIN ZOTERO_ITEM CSL_CITATION {"citationID":"vGjyWoxa","properties":{"formattedCitation":"(Wang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an</w:t>
      </w:r>
      <w:r w:rsidR="00BD1390">
        <w:rPr>
          <w:rFonts w:ascii="PT Serif" w:hAnsi="PT Serif" w:hint="eastAsia"/>
          <w:sz w:val="21"/>
          <w:szCs w:val="21"/>
        </w:rPr>
        <w:t xml:space="preserve"> extensively studied</w:t>
      </w:r>
      <w:r w:rsidR="00CA50CF">
        <w:rPr>
          <w:rFonts w:ascii="PT Serif" w:hAnsi="PT Serif" w:hint="eastAsia"/>
          <w:sz w:val="21"/>
          <w:szCs w:val="21"/>
        </w:rPr>
        <w:t xml:space="preserve"> </w:t>
      </w:r>
      <w:r w:rsidR="008313C5">
        <w:rPr>
          <w:rFonts w:ascii="PT Serif" w:hAnsi="PT Serif" w:hint="eastAsia"/>
          <w:sz w:val="21"/>
          <w:szCs w:val="21"/>
        </w:rPr>
        <w:t>for</w:t>
      </w:r>
      <w:r w:rsidR="00BD1390">
        <w:rPr>
          <w:rFonts w:ascii="PT Serif" w:hAnsi="PT Serif" w:hint="eastAsia"/>
          <w:sz w:val="21"/>
          <w:szCs w:val="21"/>
        </w:rPr>
        <w:t xml:space="preserve">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w:instrText>
      </w:r>
      <w:r w:rsidR="00FA0EB8" w:rsidRPr="001F7E95">
        <w:rPr>
          <w:rFonts w:ascii="PT Serif" w:hAnsi="PT Serif"/>
          <w:sz w:val="21"/>
          <w:szCs w:val="21"/>
          <w:lang w:val="it-IT"/>
        </w:rPr>
        <w:instrText xml:space="preserve">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1F7E95">
        <w:rPr>
          <w:rFonts w:ascii="PT Serif" w:hAnsi="PT Serif"/>
          <w:sz w:val="21"/>
          <w:lang w:val="it-IT"/>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sidRPr="001F7E95">
        <w:rPr>
          <w:rFonts w:ascii="PT Serif" w:hAnsi="PT Serif" w:hint="eastAsia"/>
          <w:sz w:val="21"/>
          <w:szCs w:val="21"/>
          <w:lang w:val="it-IT"/>
        </w:rPr>
        <w:t>)</w:t>
      </w:r>
      <w:r w:rsidR="00BD1390" w:rsidRPr="001F7E95">
        <w:rPr>
          <w:rFonts w:ascii="PT Serif" w:hAnsi="PT Serif" w:hint="eastAsia"/>
          <w:sz w:val="21"/>
          <w:szCs w:val="21"/>
          <w:lang w:val="it-IT"/>
        </w:rPr>
        <w:t>.</w:t>
      </w:r>
      <w:r w:rsidR="00C5619D" w:rsidRPr="001F7E95">
        <w:rPr>
          <w:rFonts w:ascii="PT Serif" w:hAnsi="PT Serif"/>
          <w:sz w:val="21"/>
          <w:szCs w:val="21"/>
          <w:lang w:val="it-IT"/>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w:t>
      </w:r>
      <w:r w:rsidR="005D5019">
        <w:rPr>
          <w:rFonts w:ascii="PT Serif" w:hAnsi="PT Serif" w:hint="eastAsia"/>
          <w:sz w:val="21"/>
          <w:szCs w:val="21"/>
        </w:rPr>
        <w:t>species is</w:t>
      </w:r>
      <w:r w:rsidR="00BD1390">
        <w:rPr>
          <w:rFonts w:ascii="PT Serif" w:hAnsi="PT Serif" w:hint="eastAsia"/>
          <w:sz w:val="21"/>
          <w:szCs w:val="21"/>
        </w:rPr>
        <w:t xml:space="preserve"> actually </w:t>
      </w:r>
      <w:r w:rsidR="003C0328">
        <w:rPr>
          <w:rFonts w:ascii="PT Serif" w:hAnsi="PT Serif" w:hint="eastAsia"/>
          <w:sz w:val="21"/>
          <w:szCs w:val="21"/>
        </w:rPr>
        <w:t xml:space="preserve">a </w:t>
      </w:r>
      <w:r w:rsidR="00BD1390">
        <w:rPr>
          <w:rFonts w:ascii="PT Serif" w:hAnsi="PT Serif" w:hint="eastAsia"/>
          <w:sz w:val="21"/>
          <w:szCs w:val="21"/>
        </w:rPr>
        <w:t>multiple-piece nester</w:t>
      </w:r>
      <w:r w:rsidR="005D5019">
        <w:rPr>
          <w:rFonts w:ascii="PT Serif" w:hAnsi="PT Serif" w:hint="eastAsia"/>
          <w:sz w:val="21"/>
          <w:szCs w:val="21"/>
        </w:rPr>
        <w:t xml:space="preserve"> that </w:t>
      </w:r>
      <w:r w:rsidR="007D797A">
        <w:rPr>
          <w:rFonts w:ascii="PT Serif" w:hAnsi="PT Serif"/>
          <w:sz w:val="21"/>
          <w:szCs w:val="21"/>
        </w:rPr>
        <w:t>nests</w:t>
      </w:r>
      <w:r w:rsidR="005D5019">
        <w:rPr>
          <w:rFonts w:ascii="PT Serif" w:hAnsi="PT Serif" w:hint="eastAsia"/>
          <w:sz w:val="21"/>
          <w:szCs w:val="21"/>
        </w:rPr>
        <w:t xml:space="preserve">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there are several observations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 xml:space="preserve">o information about </w:t>
      </w:r>
      <w:r w:rsidR="008313C5">
        <w:rPr>
          <w:rFonts w:ascii="PT Serif" w:hAnsi="PT Serif" w:hint="eastAsia"/>
          <w:sz w:val="21"/>
          <w:szCs w:val="21"/>
        </w:rPr>
        <w:t>mate pairing process</w:t>
      </w:r>
      <w:r>
        <w:rPr>
          <w:rFonts w:ascii="PT Serif" w:hAnsi="PT Serif" w:hint="eastAsia"/>
          <w:sz w:val="21"/>
          <w:szCs w:val="21"/>
        </w:rPr>
        <w:t xml:space="preserve"> has been documented</w:t>
      </w:r>
      <w:r w:rsidR="005F3701">
        <w:rPr>
          <w:rFonts w:ascii="PT Serif" w:hAnsi="PT Serif"/>
          <w:sz w:val="21"/>
          <w:szCs w:val="21"/>
        </w:rPr>
        <w:t xml:space="preserve"> for this species</w:t>
      </w:r>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467E4530" w:rsidR="00AB3168" w:rsidRDefault="00AB3168" w:rsidP="00C2383C">
      <w:pPr>
        <w:snapToGrid w:val="0"/>
        <w:spacing w:after="0" w:line="240" w:lineRule="auto"/>
        <w:ind w:firstLine="567"/>
        <w:jc w:val="both"/>
        <w:rPr>
          <w:rFonts w:ascii="PT Serif" w:hAnsi="PT Serif"/>
          <w:sz w:val="21"/>
          <w:szCs w:val="21"/>
        </w:rPr>
      </w:pPr>
      <w:commentRangeStart w:id="1"/>
      <w:commentRangeStart w:id="2"/>
      <w:commentRangeStart w:id="3"/>
      <w:r w:rsidRPr="00C2383C">
        <w:rPr>
          <w:rFonts w:ascii="PT Serif" w:hAnsi="PT Serif"/>
          <w:sz w:val="21"/>
          <w:szCs w:val="21"/>
        </w:rPr>
        <w:t xml:space="preserve">The colony of </w:t>
      </w:r>
      <w:r w:rsidRPr="00C2383C">
        <w:rPr>
          <w:rFonts w:ascii="PT Serif" w:hAnsi="PT Serif"/>
          <w:i/>
          <w:sz w:val="21"/>
          <w:szCs w:val="21"/>
        </w:rPr>
        <w:t>Hodotermopsis sjostedti</w:t>
      </w:r>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 2023. The colony included nymphs</w:t>
      </w:r>
      <w:r w:rsidR="00C2383C" w:rsidRPr="00C2383C">
        <w:rPr>
          <w:rFonts w:ascii="PT Serif" w:hAnsi="PT Serif" w:hint="eastAsia"/>
          <w:sz w:val="21"/>
          <w:szCs w:val="21"/>
        </w:rPr>
        <w:t>, which</w:t>
      </w:r>
      <w:r w:rsidR="007D797A">
        <w:rPr>
          <w:rFonts w:ascii="PT Serif" w:hAnsi="PT Serif" w:hint="eastAsia"/>
          <w:sz w:val="21"/>
          <w:szCs w:val="21"/>
        </w:rPr>
        <w:t xml:space="preserve"> </w:t>
      </w:r>
      <w:commentRangeStart w:id="4"/>
      <w:r w:rsidR="00C2383C" w:rsidRPr="00C2383C">
        <w:rPr>
          <w:rFonts w:ascii="PT Serif" w:hAnsi="PT Serif" w:hint="eastAsia"/>
          <w:sz w:val="21"/>
          <w:szCs w:val="21"/>
        </w:rPr>
        <w:t>differentiate</w:t>
      </w:r>
      <w:r w:rsidR="007D797A">
        <w:rPr>
          <w:rFonts w:ascii="PT Serif" w:hAnsi="PT Serif" w:hint="eastAsia"/>
          <w:sz w:val="21"/>
          <w:szCs w:val="21"/>
        </w:rPr>
        <w:t>d</w:t>
      </w:r>
      <w:r w:rsidR="00C2383C" w:rsidRPr="00C2383C">
        <w:rPr>
          <w:rFonts w:ascii="PT Serif" w:hAnsi="PT Serif" w:hint="eastAsia"/>
          <w:sz w:val="21"/>
          <w:szCs w:val="21"/>
        </w:rPr>
        <w:t xml:space="preserve"> </w:t>
      </w:r>
      <w:commentRangeEnd w:id="4"/>
      <w:r w:rsidR="005F3701">
        <w:rPr>
          <w:rStyle w:val="CommentReference"/>
        </w:rPr>
        <w:commentReference w:id="4"/>
      </w:r>
      <w:r w:rsidR="00C2383C" w:rsidRPr="00C2383C">
        <w:rPr>
          <w:rFonts w:ascii="PT Serif" w:hAnsi="PT Serif" w:hint="eastAsia"/>
          <w:sz w:val="21"/>
          <w:szCs w:val="21"/>
        </w:rPr>
        <w:t>into alates in a few months</w:t>
      </w:r>
      <w:r w:rsidRPr="00C2383C">
        <w:rPr>
          <w:rFonts w:ascii="PT Serif" w:hAnsi="PT Serif"/>
          <w:sz w:val="21"/>
          <w:szCs w:val="21"/>
        </w:rPr>
        <w:t>. In the laboratory</w:t>
      </w:r>
      <w:r w:rsidRPr="00C2383C">
        <w:rPr>
          <w:rFonts w:ascii="PT Serif" w:hAnsi="PT Serif"/>
          <w:sz w:val="21"/>
          <w:szCs w:val="21"/>
        </w:rPr>
        <w:t>,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r w:rsidR="005F3701" w:rsidRPr="00C2383C">
        <w:rPr>
          <w:rFonts w:ascii="PT Serif" w:hAnsi="PT Serif"/>
          <w:sz w:val="21"/>
          <w:szCs w:val="21"/>
        </w:rPr>
        <w:t>conditions</w:t>
      </w:r>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t>
      </w:r>
      <w:r w:rsidR="00C2383C" w:rsidRPr="00C2383C">
        <w:rPr>
          <w:rFonts w:ascii="PT Serif" w:hAnsi="PT Serif" w:hint="eastAsia"/>
          <w:sz w:val="21"/>
          <w:szCs w:val="21"/>
        </w:rPr>
        <w:t>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C2383C" w:rsidRPr="00C2383C">
        <w:rPr>
          <w:rFonts w:ascii="PT Serif" w:hAnsi="PT Serif"/>
          <w:sz w:val="21"/>
          <w:szCs w:val="21"/>
        </w:rPr>
        <w:instrText xml:space="preserve"> ADDIN ZOTERO_ITEM CSL_CITATION {"citationID":"wEfHMJrz","properties":{"formattedCitation":"(Mitaka et al., 2023)","plainCitation":"(Mitaka et al., 2023)","noteIndex":0},"citationItems":[{"id":19622,"uris":["http://zotero.org/users/9949769/items/UMQHDR7N"],"itemData":{"id":19622,"type":"article-journal","container-title":"Insectes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DevelopmentStandardMedium2023"}}],"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(Mitaka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w:t>
      </w:r>
      <w:commentRangeEnd w:id="1"/>
      <w:r w:rsidRPr="00C2383C">
        <w:rPr>
          <w:rStyle w:val="CommentReference"/>
        </w:rPr>
        <w:commentReference w:id="1"/>
      </w:r>
      <w:commentRangeEnd w:id="2"/>
      <w:r w:rsidRPr="00C2383C">
        <w:rPr>
          <w:rStyle w:val="CommentReference"/>
        </w:rPr>
        <w:commentReference w:id="2"/>
      </w:r>
      <w:commentRangeEnd w:id="3"/>
      <w:r w:rsidRPr="00C2383C">
        <w:rPr>
          <w:rStyle w:val="CommentReference"/>
        </w:rPr>
        <w:commentReference w:id="3"/>
      </w:r>
      <w:r w:rsidRPr="00C2383C">
        <w:rPr>
          <w:rFonts w:ascii="PT Serif" w:hAnsi="PT Serif"/>
          <w:sz w:val="21"/>
          <w:szCs w:val="21"/>
        </w:rPr>
        <w:t>In July</w:t>
      </w:r>
      <w:r w:rsidRPr="00C2383C">
        <w:rPr>
          <w:rFonts w:ascii="PT Serif" w:hAnsi="PT Serif" w:hint="eastAsia"/>
          <w:sz w:val="21"/>
          <w:szCs w:val="21"/>
        </w:rPr>
        <w:t xml:space="preserve"> </w:t>
      </w:r>
      <w:commentRangeStart w:id="5"/>
      <w:r w:rsidRPr="00C2383C">
        <w:rPr>
          <w:rFonts w:ascii="PT Serif" w:hAnsi="PT Serif" w:hint="eastAsia"/>
          <w:sz w:val="21"/>
          <w:szCs w:val="21"/>
        </w:rPr>
        <w:t>202</w:t>
      </w:r>
      <w:r w:rsidRPr="00C2383C">
        <w:rPr>
          <w:rFonts w:ascii="PT Serif" w:hAnsi="PT Serif"/>
          <w:sz w:val="21"/>
          <w:szCs w:val="21"/>
        </w:rPr>
        <w:t>3</w:t>
      </w:r>
      <w:commentRangeEnd w:id="5"/>
      <w:r w:rsidRPr="00C2383C">
        <w:rPr>
          <w:rStyle w:val="CommentReference"/>
        </w:rPr>
        <w:commentReference w:id="5"/>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 xml:space="preserve">both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sidR="005F3701">
        <w:rPr>
          <w:rFonts w:ascii="PT Serif" w:hAnsi="PT Serif"/>
          <w:sz w:val="21"/>
          <w:szCs w:val="21"/>
        </w:rPr>
        <w:t>flew to disperse from</w:t>
      </w:r>
      <w:r>
        <w:rPr>
          <w:rFonts w:ascii="PT Serif" w:hAnsi="PT Serif" w:hint="eastAsia"/>
          <w:sz w:val="21"/>
          <w:szCs w:val="21"/>
        </w:rPr>
        <w:t xml:space="preserve"> the nests. </w:t>
      </w:r>
      <w:r>
        <w:rPr>
          <w:rFonts w:ascii="PT Serif" w:hAnsi="PT Serif"/>
          <w:sz w:val="21"/>
          <w:szCs w:val="21"/>
        </w:rPr>
        <w:t>Alates were then collected</w:t>
      </w:r>
      <w:r>
        <w:rPr>
          <w:rFonts w:ascii="PT Serif" w:hAnsi="PT Serif"/>
          <w:sz w:val="21"/>
          <w:szCs w:val="21"/>
        </w:rPr>
        <w:t xml:space="preserve">, separated by sex, introduced to be dealated by manually pinching wings with forceps, and color-marked with </w:t>
      </w:r>
      <w:r>
        <w:rPr>
          <w:rFonts w:ascii="PT Serif" w:hAnsi="PT Serif"/>
          <w:sz w:val="21"/>
          <w:szCs w:val="21"/>
        </w:rPr>
        <w:t xml:space="preserve">one dot of paint (PX-20; Mitsubishi) on the abdomen to distinguish sex identities (Fig. 1A). These termites were isolated for 30 minutes before the experiments. </w:t>
      </w:r>
    </w:p>
    <w:p w14:paraId="1801F6C0" w14:textId="5B62368D"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w:t>
      </w:r>
      <w:commentRangeStart w:id="6"/>
      <w:r w:rsidR="0051204D" w:rsidRPr="347649F6">
        <w:rPr>
          <w:rFonts w:ascii="PT Serif" w:hAnsi="PT Serif"/>
          <w:sz w:val="21"/>
          <w:szCs w:val="21"/>
        </w:rPr>
        <w:t xml:space="preserve">Some of the experimental replicates escaped from the arena; these replicates were cropped when an individual first exited the arena (no </w:t>
      </w:r>
      <w:r w:rsidR="00976959">
        <w:rPr>
          <w:rFonts w:ascii="PT Serif" w:hAnsi="PT Serif" w:hint="eastAsia"/>
          <w:sz w:val="21"/>
          <w:szCs w:val="21"/>
        </w:rPr>
        <w:t>pair</w:t>
      </w:r>
      <w:r w:rsidR="0051204D" w:rsidRPr="347649F6">
        <w:rPr>
          <w:rFonts w:ascii="PT Serif" w:hAnsi="PT Serif"/>
          <w:sz w:val="21"/>
          <w:szCs w:val="21"/>
        </w:rPr>
        <w:t xml:space="preserve"> had less than 12 minutes of video recording).</w:t>
      </w:r>
      <w:r w:rsidR="00F129DB">
        <w:rPr>
          <w:rFonts w:ascii="PT Serif" w:hAnsi="PT Serif" w:hint="eastAsia"/>
          <w:sz w:val="21"/>
          <w:szCs w:val="21"/>
        </w:rPr>
        <w:t xml:space="preserve"> </w:t>
      </w:r>
      <w:commentRangeEnd w:id="6"/>
      <w:r w:rsidR="00042B0D">
        <w:rPr>
          <w:rStyle w:val="CommentReference"/>
        </w:rPr>
        <w:commentReference w:id="6"/>
      </w:r>
      <w:r>
        <w:rPr>
          <w:rFonts w:ascii="PT Serif" w:hAnsi="PT Serif"/>
          <w:sz w:val="21"/>
          <w:szCs w:val="21"/>
        </w:rPr>
        <w:t xml:space="preserve">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51204D">
        <w:rPr>
          <w:rFonts w:ascii="PT Serif" w:hAnsi="PT Serif" w:hint="eastAsia"/>
          <w:sz w:val="21"/>
          <w:szCs w:val="21"/>
        </w:rPr>
        <w:t>in</w:t>
      </w:r>
      <w:r w:rsidR="007722DD">
        <w:rPr>
          <w:rFonts w:ascii="PT Serif" w:hAnsi="PT Serif"/>
          <w:sz w:val="21"/>
          <w:szCs w:val="21"/>
        </w:rPr>
        <w:t xml:space="preserve"> </w:t>
      </w:r>
      <w:r w:rsidR="00B5028B">
        <w:rPr>
          <w:rFonts w:ascii="PT Serif" w:hAnsi="PT Serif"/>
          <w:sz w:val="21"/>
          <w:szCs w:val="21"/>
        </w:rPr>
        <w:t>the 90 mm dish and</w:t>
      </w:r>
      <w:r w:rsidR="008134CC">
        <w:rPr>
          <w:rFonts w:ascii="PT Serif" w:hAnsi="PT Serif"/>
          <w:sz w:val="21"/>
          <w:szCs w:val="21"/>
        </w:rPr>
        <w:t xml:space="preserve"> 11 pairs</w:t>
      </w:r>
      <w:r w:rsidR="00B5028B">
        <w:rPr>
          <w:rFonts w:ascii="PT Serif" w:hAnsi="PT Serif"/>
          <w:sz w:val="21"/>
          <w:szCs w:val="21"/>
        </w:rPr>
        <w:t xml:space="preserve"> </w:t>
      </w:r>
      <w:r w:rsidR="0051204D">
        <w:rPr>
          <w:rFonts w:ascii="PT Serif" w:hAnsi="PT Serif" w:hint="eastAsia"/>
          <w:sz w:val="21"/>
          <w:szCs w:val="21"/>
        </w:rPr>
        <w:t xml:space="preserve">in </w:t>
      </w:r>
      <w:r w:rsidR="00B5028B">
        <w:rPr>
          <w:rFonts w:ascii="PT Serif" w:hAnsi="PT Serif"/>
          <w:sz w:val="21"/>
          <w:szCs w:val="21"/>
        </w:rPr>
        <w:t xml:space="preserve">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nes</w:t>
      </w:r>
      <w:r w:rsidR="00C90B4A">
        <w:rPr>
          <w:rFonts w:ascii="PT Serif" w:hAnsi="PT Serif" w:hint="eastAsia"/>
          <w:sz w:val="21"/>
          <w:szCs w:val="21"/>
        </w:rPr>
        <w:t>t</w:t>
      </w:r>
      <w:r w:rsidR="00166260">
        <w:rPr>
          <w:rFonts w:ascii="PT Serif" w:hAnsi="PT Serif"/>
          <w:sz w:val="21"/>
          <w:szCs w:val="21"/>
        </w:rPr>
        <w:t>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7"/>
      <w:commentRangeEnd w:id="7"/>
      <w:r w:rsidR="008D1BD3">
        <w:rPr>
          <w:rStyle w:val="CommentReference"/>
        </w:rPr>
        <w:commentReference w:id="7"/>
      </w:r>
    </w:p>
    <w:p w14:paraId="35E6025F" w14:textId="29BC8698" w:rsidR="00490AFA" w:rsidRDefault="21FDDBBD" w:rsidP="00AA728B">
      <w:pPr>
        <w:snapToGrid w:val="0"/>
        <w:spacing w:after="0" w:line="240" w:lineRule="auto"/>
        <w:ind w:firstLine="567"/>
        <w:jc w:val="both"/>
        <w:rPr>
          <w:rFonts w:ascii="PT Serif" w:hAnsi="PT Serif"/>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at 90 mm dish.</w:t>
      </w:r>
      <w:r w:rsidRPr="713660DB">
        <w:rPr>
          <w:rFonts w:ascii="PT Serif" w:hAnsi="PT Serif"/>
          <w:sz w:val="21"/>
          <w:szCs w:val="21"/>
        </w:rPr>
        <w:t xml:space="preserve"> </w:t>
      </w:r>
      <w:commentRangeStart w:id="8"/>
      <w:commentRangeStart w:id="9"/>
      <w:r w:rsidRPr="713660DB">
        <w:rPr>
          <w:rFonts w:ascii="PT Serif" w:hAnsi="PT Serif"/>
          <w:sz w:val="21"/>
          <w:szCs w:val="21"/>
        </w:rPr>
        <w:t xml:space="preserve">We labeled </w:t>
      </w:r>
      <w:ins w:id="10" w:author="Elijah Carroll" w:date="2025-04-26T01:12:00Z" w16du:dateUtc="2025-04-26T06:12:00Z">
        <w:r w:rsidR="008134CC">
          <w:rPr>
            <w:rFonts w:ascii="PT Serif" w:hAnsi="PT Serif"/>
            <w:sz w:val="21"/>
            <w:szCs w:val="21"/>
          </w:rPr>
          <w:t>20</w:t>
        </w:r>
      </w:ins>
      <w:del w:id="11" w:author="Elijah Carroll" w:date="2025-04-26T01:12:00Z" w16du:dateUtc="2025-04-26T06:12:00Z">
        <w:r w:rsidR="51A782FD" w:rsidRPr="713660DB" w:rsidDel="008134CC">
          <w:rPr>
            <w:rFonts w:ascii="PT Serif" w:hAnsi="PT Serif"/>
            <w:sz w:val="21"/>
            <w:szCs w:val="21"/>
          </w:rPr>
          <w:delText>X</w:delText>
        </w:r>
      </w:del>
      <w:r w:rsidRPr="713660DB">
        <w:rPr>
          <w:rFonts w:ascii="PT Serif" w:hAnsi="PT Serif"/>
          <w:sz w:val="21"/>
          <w:szCs w:val="21"/>
        </w:rPr>
        <w:t xml:space="preserve"> individuals from </w:t>
      </w:r>
      <w:ins w:id="12" w:author="Elijah Carroll" w:date="2025-04-26T01:12:00Z" w16du:dateUtc="2025-04-26T06:12:00Z">
        <w:r w:rsidR="008134CC">
          <w:rPr>
            <w:rFonts w:ascii="PT Serif" w:hAnsi="PT Serif"/>
            <w:sz w:val="21"/>
            <w:szCs w:val="21"/>
          </w:rPr>
          <w:t>10</w:t>
        </w:r>
      </w:ins>
      <w:del w:id="13" w:author="Elijah Carroll" w:date="2025-04-26T01:12:00Z" w16du:dateUtc="2025-04-26T06:12:00Z">
        <w:r w:rsidR="51A782FD" w:rsidRPr="713660DB" w:rsidDel="008134CC">
          <w:rPr>
            <w:rFonts w:ascii="PT Serif" w:hAnsi="PT Serif"/>
            <w:sz w:val="21"/>
            <w:szCs w:val="21"/>
          </w:rPr>
          <w:delText>Y</w:delText>
        </w:r>
      </w:del>
      <w:r w:rsidRPr="713660DB">
        <w:rPr>
          <w:rFonts w:ascii="PT Serif" w:hAnsi="PT Serif"/>
          <w:sz w:val="21"/>
          <w:szCs w:val="21"/>
        </w:rPr>
        <w:t xml:space="preserve"> videos for training</w:t>
      </w:r>
      <w:commentRangeEnd w:id="8"/>
      <w:r w:rsidR="00ED2820">
        <w:rPr>
          <w:rStyle w:val="CommentReference"/>
        </w:rPr>
        <w:commentReference w:id="8"/>
      </w:r>
      <w:commentRangeEnd w:id="9"/>
      <w:r w:rsidR="008134CC">
        <w:rPr>
          <w:rStyle w:val="CommentReference"/>
        </w:rPr>
        <w:commentReference w:id="9"/>
      </w:r>
      <w:r w:rsidRPr="713660DB">
        <w:rPr>
          <w:rFonts w:ascii="PT Serif" w:hAnsi="PT Serif"/>
          <w:sz w:val="21"/>
          <w:szCs w:val="21"/>
        </w:rPr>
        <w:t xml:space="preserve">. We trained a U-Net-based model with a multi-animal top-down approach, with a receptive field size of </w:t>
      </w:r>
      <w:r w:rsidR="51A782FD" w:rsidRPr="713660DB">
        <w:rPr>
          <w:rFonts w:ascii="PT Serif" w:hAnsi="PT Serif"/>
          <w:sz w:val="21"/>
          <w:szCs w:val="21"/>
        </w:rPr>
        <w:t>X</w:t>
      </w:r>
      <w:r w:rsidRPr="713660DB">
        <w:rPr>
          <w:rFonts w:ascii="PT Serif" w:hAnsi="PT Serif"/>
          <w:sz w:val="21"/>
          <w:szCs w:val="21"/>
        </w:rPr>
        <w:t xml:space="preserve"> pixels for the centroid and </w:t>
      </w:r>
      <w:r w:rsidR="51A782FD" w:rsidRPr="713660DB">
        <w:rPr>
          <w:rFonts w:ascii="PT Serif" w:hAnsi="PT Serif"/>
          <w:sz w:val="21"/>
          <w:szCs w:val="21"/>
        </w:rPr>
        <w:t>Y</w:t>
      </w:r>
      <w:r w:rsidRPr="713660DB">
        <w:rPr>
          <w:rFonts w:ascii="PT Serif" w:hAnsi="PT Serif"/>
          <w:sz w:val="21"/>
          <w:szCs w:val="21"/>
        </w:rPr>
        <w:t xml:space="preserve"> pixels for the centered instance, on Nvidia GeForce RTX 4090, where augmentation was done by rotating images from -180 to 180 degrees. The mean Average Precision (mAP) and mean Average Recall (mAR) of this model </w:t>
      </w:r>
      <w:commentRangeStart w:id="14"/>
      <w:r w:rsidRPr="713660DB">
        <w:rPr>
          <w:rFonts w:ascii="PT Serif" w:hAnsi="PT Serif"/>
          <w:sz w:val="21"/>
          <w:szCs w:val="21"/>
        </w:rPr>
        <w:t xml:space="preserve">were </w:t>
      </w:r>
      <w:r w:rsidRPr="713660DB">
        <w:rPr>
          <w:rFonts w:ascii="PT Serif" w:hAnsi="PT Serif"/>
          <w:color w:val="C00000"/>
          <w:sz w:val="21"/>
          <w:szCs w:val="21"/>
        </w:rPr>
        <w:t>0.687</w:t>
      </w:r>
      <w:r w:rsidRPr="713660DB">
        <w:rPr>
          <w:rFonts w:ascii="PT Serif" w:hAnsi="PT Serif"/>
          <w:sz w:val="21"/>
          <w:szCs w:val="21"/>
        </w:rPr>
        <w:t xml:space="preserve"> and </w:t>
      </w:r>
      <w:r w:rsidRPr="713660DB">
        <w:rPr>
          <w:rFonts w:ascii="PT Serif" w:hAnsi="PT Serif"/>
          <w:color w:val="C00000"/>
          <w:sz w:val="21"/>
          <w:szCs w:val="21"/>
        </w:rPr>
        <w:t>0.766</w:t>
      </w:r>
      <w:r w:rsidRPr="713660DB">
        <w:rPr>
          <w:rFonts w:ascii="PT Serif" w:hAnsi="PT Serif"/>
          <w:sz w:val="21"/>
          <w:szCs w:val="21"/>
        </w:rPr>
        <w:t>, respectively</w:t>
      </w:r>
      <w:commentRangeEnd w:id="14"/>
      <w:r w:rsidR="00ED2820">
        <w:rPr>
          <w:rStyle w:val="CommentReference"/>
        </w:rPr>
        <w:commentReference w:id="14"/>
      </w:r>
      <w:r w:rsidRPr="713660DB">
        <w:rPr>
          <w:rFonts w:ascii="PT Serif" w:hAnsi="PT Serif"/>
          <w:sz w:val="21"/>
          <w:szCs w:val="21"/>
        </w:rPr>
        <w:t>.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 where we labeled </w:t>
      </w:r>
      <w:r w:rsidR="54A0B8B3" w:rsidRPr="713660DB">
        <w:rPr>
          <w:rFonts w:ascii="PT Serif" w:hAnsi="PT Serif"/>
          <w:color w:val="FF0000"/>
          <w:sz w:val="21"/>
          <w:szCs w:val="21"/>
        </w:rPr>
        <w:t>22</w:t>
      </w:r>
      <w:r w:rsidR="0B4B4741" w:rsidRPr="713660DB">
        <w:rPr>
          <w:rFonts w:ascii="PT Serif" w:hAnsi="PT Serif"/>
          <w:color w:val="FF0000"/>
          <w:sz w:val="21"/>
          <w:szCs w:val="21"/>
        </w:rPr>
        <w:t xml:space="preserve"> </w:t>
      </w:r>
      <w:r w:rsidR="0B4B4741" w:rsidRPr="713660DB">
        <w:rPr>
          <w:rFonts w:ascii="PT Serif" w:hAnsi="PT Serif"/>
          <w:sz w:val="21"/>
          <w:szCs w:val="21"/>
        </w:rPr>
        <w:t xml:space="preserve">individuals from </w:t>
      </w:r>
      <w:r w:rsidR="674068D0" w:rsidRPr="713660DB">
        <w:rPr>
          <w:rFonts w:ascii="PT Serif" w:hAnsi="PT Serif"/>
          <w:color w:val="FF0000"/>
          <w:sz w:val="21"/>
          <w:szCs w:val="21"/>
        </w:rPr>
        <w:t>11</w:t>
      </w:r>
      <w:r w:rsidR="0B4B4741" w:rsidRPr="713660DB">
        <w:rPr>
          <w:rFonts w:ascii="PT Serif" w:hAnsi="PT Serif"/>
          <w:color w:val="FF0000"/>
          <w:sz w:val="21"/>
          <w:szCs w:val="21"/>
        </w:rPr>
        <w:t xml:space="preserve"> </w:t>
      </w:r>
      <w:r w:rsidR="0B4B4741" w:rsidRPr="713660DB">
        <w:rPr>
          <w:rFonts w:ascii="PT Serif" w:hAnsi="PT Serif"/>
          <w:sz w:val="21"/>
          <w:szCs w:val="21"/>
        </w:rPr>
        <w:t>videos for training</w:t>
      </w:r>
      <w:commentRangeStart w:id="15"/>
      <w:commentRangeEnd w:id="15"/>
      <w:r w:rsidR="00ED2820">
        <w:rPr>
          <w:rStyle w:val="CommentReference"/>
        </w:rPr>
        <w:commentReference w:id="15"/>
      </w:r>
    </w:p>
    <w:p w14:paraId="509E92F1" w14:textId="6A97B52A"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using Python</w:t>
      </w:r>
      <w:r w:rsidR="001F42B0">
        <w:rPr>
          <w:rFonts w:ascii="PT Serif" w:hAnsi="PT Serif"/>
          <w:sz w:val="21"/>
          <w:szCs w:val="21"/>
        </w:rPr>
        <w:t xml:space="preserve">. We employed a linear interpolation method to address missing values in the dataset after </w:t>
      </w:r>
      <w:commentRangeStart w:id="16"/>
      <w:r w:rsidR="00490AFA">
        <w:rPr>
          <w:rFonts w:ascii="PT Serif" w:hAnsi="PT Serif"/>
          <w:sz w:val="21"/>
          <w:szCs w:val="21"/>
        </w:rPr>
        <w:t xml:space="preserve">downsampling the </w:t>
      </w:r>
      <w:r w:rsidR="001F42B0">
        <w:rPr>
          <w:rFonts w:ascii="PT Serif" w:hAnsi="PT Serif"/>
          <w:sz w:val="21"/>
          <w:szCs w:val="21"/>
        </w:rPr>
        <w:t>data into 30 FPS</w:t>
      </w:r>
      <w:commentRangeEnd w:id="16"/>
      <w:r w:rsidR="008134CC">
        <w:rPr>
          <w:rStyle w:val="CommentReference"/>
        </w:rPr>
        <w:commentReference w:id="16"/>
      </w:r>
      <w:r w:rsidR="001F42B0">
        <w:rPr>
          <w:rFonts w:ascii="PT Serif" w:hAnsi="PT Serif"/>
          <w:sz w:val="21"/>
          <w:szCs w:val="21"/>
        </w:rPr>
        <w:t>. After scaling all data from pixels to mm (2000 pixels = arena size), we 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lastRenderedPageBreak/>
        <w:t>Data analysis</w:t>
      </w:r>
    </w:p>
    <w:p w14:paraId="65D9B13A" w14:textId="1EC93984" w:rsidR="00234130"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commentRangeStart w:id="17"/>
      <w:r w:rsidRPr="713660DB">
        <w:rPr>
          <w:rFonts w:ascii="PT Serif" w:hAnsi="PT Serif"/>
          <w:sz w:val="21"/>
          <w:szCs w:val="21"/>
        </w:rPr>
        <w:t>(</w:t>
      </w:r>
      <w:r w:rsidR="6FC849B5" w:rsidRPr="713660DB">
        <w:rPr>
          <w:rFonts w:ascii="PT Serif" w:hAnsi="PT Serif"/>
          <w:sz w:val="21"/>
          <w:szCs w:val="21"/>
        </w:rPr>
        <w:t>4.4.3</w:t>
      </w:r>
      <w:r w:rsidRPr="713660DB">
        <w:rPr>
          <w:rFonts w:ascii="PT Serif" w:hAnsi="PT Serif"/>
          <w:sz w:val="21"/>
          <w:szCs w:val="21"/>
        </w:rPr>
        <w:t>)</w:t>
      </w:r>
      <w:commentRangeEnd w:id="17"/>
      <w:r w:rsidR="00527E8F">
        <w:rPr>
          <w:rStyle w:val="CommentReference"/>
        </w:rPr>
        <w:commentReference w:id="17"/>
      </w:r>
      <w:r w:rsidRPr="713660DB">
        <w:rPr>
          <w:rFonts w:ascii="PT Serif" w:hAnsi="PT Serif"/>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commentRangeStart w:id="18"/>
      <w:commentRangeStart w:id="19"/>
      <w:r w:rsidR="5C237609" w:rsidRPr="713660DB">
        <w:rPr>
          <w:rFonts w:ascii="PT Serif" w:eastAsia="PT Serif" w:hAnsi="PT Serif" w:cs="PT Serif"/>
          <w:sz w:val="21"/>
          <w:szCs w:val="21"/>
        </w:rPr>
        <w:t xml:space="preserve">Tandem running </w:t>
      </w:r>
      <w:del w:id="20" w:author="Elijah Carroll" w:date="2025-04-26T01:13:00Z" w16du:dateUtc="2025-04-26T06:13:00Z">
        <w:r w:rsidR="5C237609" w:rsidRPr="713660DB" w:rsidDel="008134CC">
          <w:rPr>
            <w:rFonts w:ascii="PT Serif" w:eastAsia="PT Serif" w:hAnsi="PT Serif" w:cs="PT Serif"/>
            <w:sz w:val="21"/>
            <w:szCs w:val="21"/>
          </w:rPr>
          <w:delText>in</w:delText>
        </w:r>
      </w:del>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was defined as a state in which both individuals were (1) in </w:t>
      </w:r>
      <w:del w:id="21" w:author="Elijah Carroll" w:date="2025-04-26T01:14:00Z" w16du:dateUtc="2025-04-26T06:14:00Z">
        <w:r w:rsidR="5C237609" w:rsidRPr="713660DB" w:rsidDel="008134CC">
          <w:rPr>
            <w:rFonts w:ascii="PT Serif" w:eastAsia="PT Serif" w:hAnsi="PT Serif" w:cs="PT Serif"/>
            <w:sz w:val="21"/>
            <w:szCs w:val="21"/>
          </w:rPr>
          <w:delText>close proximity</w:delText>
        </w:r>
      </w:del>
      <w:ins w:id="22" w:author="Elijah Carroll" w:date="2025-04-26T01:14:00Z" w16du:dateUtc="2025-04-26T06:14:00Z">
        <w:r w:rsidR="008134CC" w:rsidRPr="713660DB">
          <w:rPr>
            <w:rFonts w:ascii="PT Serif" w:eastAsia="PT Serif" w:hAnsi="PT Serif" w:cs="PT Serif"/>
            <w:sz w:val="21"/>
            <w:szCs w:val="21"/>
          </w:rPr>
          <w:t>proximity</w:t>
        </w:r>
      </w:ins>
      <w:r w:rsidR="5C237609" w:rsidRPr="713660DB">
        <w:rPr>
          <w:rFonts w:ascii="PT Serif" w:eastAsia="PT Serif" w:hAnsi="PT Serif" w:cs="PT Serif"/>
          <w:sz w:val="21"/>
          <w:szCs w:val="21"/>
        </w:rPr>
        <w:t>,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commentRangeEnd w:id="18"/>
      <w:r w:rsidR="00527E8F">
        <w:rPr>
          <w:rStyle w:val="CommentReference"/>
        </w:rPr>
        <w:commentReference w:id="18"/>
      </w:r>
      <w:commentRangeEnd w:id="19"/>
      <w:r w:rsidR="00527E8F">
        <w:rPr>
          <w:rStyle w:val="CommentReference"/>
        </w:rPr>
        <w:commentReference w:id="19"/>
      </w:r>
      <w:r w:rsidR="1EFDB412" w:rsidRPr="713660DB">
        <w:rPr>
          <w:rFonts w:ascii="PT Serif" w:eastAsia="PT Serif" w:hAnsi="PT Serif" w:cs="PT Serif"/>
          <w:sz w:val="21"/>
          <w:szCs w:val="21"/>
        </w:rPr>
        <w:t>Leader roles were determined within tandem runs by comparing relative distances between the leader’s head and the follower’s abdomen. Specifically, if the distance from the male’s head to the female’s abdomen exceeded the reverse (female’s head to male’s abdomen), the male was considered to be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p>
    <w:p w14:paraId="180DDBC2" w14:textId="14EBAA03" w:rsidR="00234130" w:rsidRDefault="3757B762" w:rsidP="713660DB">
      <w:pPr>
        <w:snapToGrid w:val="0"/>
        <w:spacing w:before="240" w:after="24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coxme() function in the coxme package in R </w:t>
      </w:r>
      <w:r w:rsidR="00527E8F" w:rsidRPr="713660DB">
        <w:rPr>
          <w:rFonts w:ascii="PT Serif" w:hAnsi="PT Serif"/>
          <w:sz w:val="21"/>
          <w:szCs w:val="21"/>
        </w:rPr>
        <w:fldChar w:fldCharType="begin"/>
      </w:r>
      <w:r w:rsidR="00527E8F"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Anova() function in the car package. We also compared the number of leader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13F4A000"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AB3168">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30 minute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w:t>
      </w:r>
      <w:r w:rsidR="00F733B8">
        <w:rPr>
          <w:rFonts w:ascii="PT Serif" w:hAnsi="PT Serif" w:hint="eastAsia"/>
          <w:sz w:val="21"/>
          <w:szCs w:val="21"/>
        </w:rPr>
        <w:lastRenderedPageBreak/>
        <w:t xml:space="preserve">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34F09090"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dealates of </w:t>
      </w:r>
      <w:r w:rsidRPr="00DA049F">
        <w:rPr>
          <w:rFonts w:ascii="PT Serif" w:hAnsi="PT Serif" w:hint="eastAsia"/>
          <w:i/>
          <w:iCs/>
          <w:sz w:val="21"/>
          <w:szCs w:val="21"/>
        </w:rPr>
        <w:t>H. sjostedti</w:t>
      </w:r>
      <w:r>
        <w:rPr>
          <w:rFonts w:ascii="PT Serif" w:hAnsi="PT Serif" w:hint="eastAsia"/>
          <w:sz w:val="21"/>
          <w:szCs w:val="21"/>
        </w:rPr>
        <w:t xml:space="preserve"> exhibit</w:t>
      </w:r>
      <w:commentRangeStart w:id="23"/>
      <w:commentRangeStart w:id="24"/>
      <w:r>
        <w:rPr>
          <w:rFonts w:ascii="PT Serif" w:hAnsi="PT Serif" w:hint="eastAsia"/>
          <w:sz w:val="21"/>
          <w:szCs w:val="21"/>
        </w:rPr>
        <w:t xml:space="preserve"> </w:t>
      </w:r>
      <w:commentRangeEnd w:id="23"/>
      <w:r>
        <w:rPr>
          <w:rStyle w:val="CommentReference"/>
        </w:rPr>
        <w:commentReference w:id="23"/>
      </w:r>
      <w:commentRangeEnd w:id="24"/>
      <w:r>
        <w:rPr>
          <w:rStyle w:val="CommentReference"/>
        </w:rPr>
        <w:commentReference w:id="24"/>
      </w:r>
      <w:r>
        <w:rPr>
          <w:rFonts w:ascii="PT Serif" w:hAnsi="PT Serif" w:hint="eastAsia"/>
          <w:sz w:val="21"/>
          <w:szCs w:val="21"/>
        </w:rPr>
        <w:t>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(Grasse, 1942; Lüscher, 1951)</w:t>
      </w:r>
      <w:r w:rsidR="00800F56">
        <w:rPr>
          <w:rFonts w:ascii="PT Serif" w:hAnsi="PT Serif"/>
          <w:sz w:val="21"/>
          <w:szCs w:val="21"/>
        </w:rPr>
        <w:fldChar w:fldCharType="end"/>
      </w:r>
      <w:r w:rsidR="009B43B5">
        <w:rPr>
          <w:rFonts w:ascii="PT Serif" w:hAnsi="PT Serif"/>
          <w:sz w:val="21"/>
          <w:szCs w:val="21"/>
        </w:rPr>
        <w:t xml:space="preserve">, </w:t>
      </w:r>
      <w:r w:rsidR="00744E28" w:rsidRPr="00800F56">
        <w:rPr>
          <w:rFonts w:ascii="PT Serif" w:hAnsi="PT Serif"/>
          <w:i/>
          <w:iCs/>
          <w:sz w:val="21"/>
          <w:szCs w:val="21"/>
        </w:rPr>
        <w:t>Cryptotermes</w:t>
      </w:r>
      <w:r w:rsidR="00800F56" w:rsidRPr="00800F56">
        <w:rPr>
          <w:rFonts w:ascii="PT Serif" w:hAnsi="PT Serif" w:hint="eastAsia"/>
          <w:i/>
          <w:iCs/>
          <w:sz w:val="21"/>
          <w:szCs w:val="21"/>
        </w:rPr>
        <w:t xml:space="preserve"> </w:t>
      </w:r>
      <w:r w:rsidR="00800F56">
        <w:rPr>
          <w:rFonts w:ascii="PT Serif" w:hAnsi="PT Serif" w:hint="eastAsia"/>
          <w:i/>
          <w:iCs/>
          <w:sz w:val="21"/>
          <w:szCs w:val="21"/>
        </w:rPr>
        <w:t>havilandi</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(Lüscher, 1951)</w:t>
      </w:r>
      <w:r w:rsidR="00800F56">
        <w:rPr>
          <w:rFonts w:ascii="PT Serif" w:hAnsi="PT Serif"/>
          <w:sz w:val="21"/>
          <w:szCs w:val="21"/>
        </w:rPr>
        <w:fldChar w:fldCharType="end"/>
      </w:r>
      <w:r w:rsidR="00800F56">
        <w:rPr>
          <w:rFonts w:ascii="PT Serif" w:hAnsi="PT Serif" w:hint="eastAsia"/>
          <w:sz w:val="21"/>
          <w:szCs w:val="21"/>
        </w:rPr>
        <w:t xml:space="preserve"> (but suspected </w:t>
      </w:r>
      <w:ins w:id="25" w:author="Elijah Carroll" w:date="2025-04-26T01:35:00Z" w16du:dateUtc="2025-04-26T06:35:00Z">
        <w:r w:rsidR="00401B97">
          <w:rPr>
            <w:rFonts w:ascii="PT Serif" w:hAnsi="PT Serif"/>
            <w:sz w:val="21"/>
            <w:szCs w:val="21"/>
          </w:rPr>
          <w:t>to be</w:t>
        </w:r>
      </w:ins>
      <w:del w:id="26" w:author="Elijah Carroll" w:date="2025-04-26T01:35:00Z" w16du:dateUtc="2025-04-26T06:35:00Z">
        <w:r w:rsidR="00800F56" w:rsidDel="00401B97">
          <w:rPr>
            <w:rFonts w:ascii="PT Serif" w:hAnsi="PT Serif" w:hint="eastAsia"/>
            <w:sz w:val="21"/>
            <w:szCs w:val="21"/>
          </w:rPr>
          <w:delText>as</w:delText>
        </w:r>
      </w:del>
      <w:r w:rsidR="00800F56">
        <w:rPr>
          <w:rFonts w:ascii="PT Serif" w:hAnsi="PT Serif" w:hint="eastAsia"/>
          <w:sz w:val="21"/>
          <w:szCs w:val="21"/>
        </w:rPr>
        <w:t xml:space="preserve"> </w:t>
      </w:r>
      <w:r w:rsidR="00800F56" w:rsidRPr="00800F56">
        <w:rPr>
          <w:rFonts w:ascii="PT Serif" w:hAnsi="PT Serif"/>
          <w:i/>
          <w:iCs/>
          <w:sz w:val="21"/>
          <w:szCs w:val="21"/>
        </w:rPr>
        <w:t>dudleyi</w:t>
      </w:r>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r w:rsidR="00744E28" w:rsidRPr="0037279B">
        <w:rPr>
          <w:rFonts w:ascii="PT Serif" w:hAnsi="PT Serif"/>
          <w:i/>
          <w:iCs/>
          <w:sz w:val="21"/>
          <w:szCs w:val="21"/>
        </w:rPr>
        <w:t>Paraneotermes</w:t>
      </w:r>
      <w:r w:rsidR="00800F56" w:rsidRPr="0037279B">
        <w:rPr>
          <w:rFonts w:ascii="PT Serif" w:hAnsi="PT Serif" w:hint="eastAsia"/>
          <w:i/>
          <w:iCs/>
          <w:sz w:val="21"/>
          <w:szCs w:val="21"/>
        </w:rPr>
        <w:t xml:space="preserve"> simplicicornis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lastRenderedPageBreak/>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r w:rsidR="007548D2" w:rsidRPr="007548D2">
        <w:rPr>
          <w:rFonts w:ascii="PT Serif" w:hAnsi="PT Serif"/>
          <w:i/>
          <w:iCs/>
          <w:sz w:val="21"/>
          <w:szCs w:val="21"/>
        </w:rPr>
        <w:t>Electrotermes affinis</w:t>
      </w:r>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there was no record of that behavior in other lineages than Kalotermitid</w:t>
      </w:r>
      <w:ins w:id="27" w:author="Elijah Carroll" w:date="2025-04-26T01:36:00Z" w16du:dateUtc="2025-04-26T06:36:00Z">
        <w:r w:rsidR="00401B97">
          <w:rPr>
            <w:rFonts w:ascii="PT Serif" w:hAnsi="PT Serif"/>
            <w:sz w:val="21"/>
            <w:szCs w:val="21"/>
          </w:rPr>
          <w:t>a</w:t>
        </w:r>
      </w:ins>
      <w:del w:id="28" w:author="Elijah Carroll" w:date="2025-04-26T01:36:00Z" w16du:dateUtc="2025-04-26T06:36:00Z">
        <w:r w:rsidR="007548D2" w:rsidDel="00401B97">
          <w:rPr>
            <w:rFonts w:ascii="PT Serif" w:hAnsi="PT Serif"/>
            <w:sz w:val="21"/>
            <w:szCs w:val="21"/>
          </w:rPr>
          <w:delText>i</w:delText>
        </w:r>
      </w:del>
      <w:r w:rsidR="007548D2">
        <w:rPr>
          <w:rFonts w:ascii="PT Serif" w:hAnsi="PT Serif"/>
          <w:sz w:val="21"/>
          <w:szCs w:val="21"/>
        </w:rPr>
        <w:t xml:space="preserve">e. </w:t>
      </w:r>
      <w:commentRangeStart w:id="29"/>
      <w:r>
        <w:rPr>
          <w:rFonts w:ascii="PT Serif" w:hAnsi="PT Serif"/>
          <w:sz w:val="21"/>
          <w:szCs w:val="21"/>
        </w:rPr>
        <w:t xml:space="preserve">Thus, our observation on </w:t>
      </w:r>
      <w:r w:rsidRPr="00E448AA">
        <w:rPr>
          <w:rFonts w:ascii="PT Serif" w:hAnsi="PT Serif"/>
          <w:i/>
          <w:iCs/>
          <w:sz w:val="21"/>
          <w:szCs w:val="21"/>
        </w:rPr>
        <w:t>H. sjostedti</w:t>
      </w:r>
      <w:r>
        <w:rPr>
          <w:rFonts w:ascii="PT Serif" w:hAnsi="PT Serif"/>
          <w:i/>
          <w:iCs/>
          <w:sz w:val="21"/>
          <w:szCs w:val="21"/>
        </w:rPr>
        <w:t xml:space="preserve"> </w:t>
      </w:r>
      <w:commentRangeEnd w:id="29"/>
      <w:r>
        <w:rPr>
          <w:rStyle w:val="CommentReference"/>
        </w:rPr>
        <w:commentReference w:id="29"/>
      </w:r>
      <w:r w:rsidR="00E448AA">
        <w:rPr>
          <w:rFonts w:ascii="PT Serif" w:hAnsi="PT Serif"/>
          <w:sz w:val="21"/>
          <w:szCs w:val="21"/>
        </w:rPr>
        <w:t xml:space="preserve">is critical as this species </w:t>
      </w:r>
      <w:ins w:id="30" w:author="Elijah Carroll" w:date="2025-04-26T01:37:00Z" w16du:dateUtc="2025-04-26T06:37:00Z">
        <w:r w:rsidR="00401B97">
          <w:rPr>
            <w:rFonts w:ascii="PT Serif" w:hAnsi="PT Serif"/>
            <w:sz w:val="21"/>
            <w:szCs w:val="21"/>
          </w:rPr>
          <w:t>belongs to the family</w:t>
        </w:r>
      </w:ins>
      <w:del w:id="31" w:author="Elijah Carroll" w:date="2025-04-26T01:37:00Z" w16du:dateUtc="2025-04-26T06:37:00Z">
        <w:r w:rsidR="00E448AA" w:rsidDel="00401B97">
          <w:rPr>
            <w:rFonts w:ascii="PT Serif" w:hAnsi="PT Serif"/>
            <w:sz w:val="21"/>
            <w:szCs w:val="21"/>
          </w:rPr>
          <w:delText>is</w:delText>
        </w:r>
      </w:del>
      <w:r w:rsidR="00E448AA">
        <w:rPr>
          <w:rFonts w:ascii="PT Serif" w:hAnsi="PT Serif"/>
          <w:sz w:val="21"/>
          <w:szCs w:val="21"/>
        </w:rPr>
        <w:t xml:space="preserve"> Hodotermopsidae</w:t>
      </w:r>
      <w:ins w:id="32" w:author="Elijah Carroll" w:date="2025-04-26T01:37:00Z" w16du:dateUtc="2025-04-26T06:37:00Z">
        <w:r w:rsidR="00401B97">
          <w:rPr>
            <w:rFonts w:ascii="PT Serif" w:hAnsi="PT Serif"/>
            <w:sz w:val="21"/>
            <w:szCs w:val="21"/>
          </w:rPr>
          <w:t xml:space="preserve"> wh</w:t>
        </w:r>
      </w:ins>
      <w:ins w:id="33" w:author="Elijah Carroll" w:date="2025-04-26T01:38:00Z" w16du:dateUtc="2025-04-26T06:38:00Z">
        <w:r w:rsidR="00401B97">
          <w:rPr>
            <w:rFonts w:ascii="PT Serif" w:hAnsi="PT Serif"/>
            <w:sz w:val="21"/>
            <w:szCs w:val="21"/>
          </w:rPr>
          <w:t>ich is part of the</w:t>
        </w:r>
      </w:ins>
      <w:del w:id="34" w:author="Elijah Carroll" w:date="2025-04-26T01:38:00Z" w16du:dateUtc="2025-04-26T06:38:00Z">
        <w:r w:rsidR="00E448AA" w:rsidDel="00401B97">
          <w:rPr>
            <w:rFonts w:ascii="PT Serif" w:hAnsi="PT Serif"/>
            <w:sz w:val="21"/>
            <w:szCs w:val="21"/>
          </w:rPr>
          <w:delText xml:space="preserve"> in a</w:delText>
        </w:r>
      </w:del>
      <w:r w:rsidR="00E448AA">
        <w:rPr>
          <w:rFonts w:ascii="PT Serif" w:hAnsi="PT Serif"/>
          <w:sz w:val="21"/>
          <w:szCs w:val="21"/>
        </w:rPr>
        <w:t xml:space="preserve"> distinct clade </w:t>
      </w:r>
      <w:del w:id="35" w:author="Elijah Carroll" w:date="2025-04-26T01:38:00Z" w16du:dateUtc="2025-04-26T06:38:00Z">
        <w:r w:rsidR="00E448AA" w:rsidDel="00401B97">
          <w:rPr>
            <w:rFonts w:ascii="PT Serif" w:hAnsi="PT Serif"/>
            <w:sz w:val="21"/>
            <w:szCs w:val="21"/>
          </w:rPr>
          <w:delText>of</w:delText>
        </w:r>
      </w:del>
      <w:del w:id="36" w:author="Elijah Carroll" w:date="2025-04-26T01:39:00Z" w16du:dateUtc="2025-04-26T06:39:00Z">
        <w:r w:rsidR="00E448AA" w:rsidDel="00401B97">
          <w:rPr>
            <w:rFonts w:ascii="PT Serif" w:hAnsi="PT Serif"/>
            <w:sz w:val="21"/>
            <w:szCs w:val="21"/>
          </w:rPr>
          <w:delText xml:space="preserve"> </w:delText>
        </w:r>
      </w:del>
      <w:r w:rsidR="00E448AA" w:rsidRPr="00E448AA">
        <w:rPr>
          <w:rFonts w:ascii="PT Serif" w:hAnsi="PT Serif"/>
          <w:sz w:val="21"/>
          <w:szCs w:val="21"/>
        </w:rPr>
        <w:t>Teletisoptera</w:t>
      </w:r>
      <w:ins w:id="37" w:author="Elijah Carroll" w:date="2025-04-26T01:39:00Z" w16du:dateUtc="2025-04-26T06:39:00Z">
        <w:r w:rsidR="00401B97">
          <w:rPr>
            <w:rFonts w:ascii="PT Serif" w:hAnsi="PT Serif"/>
            <w:sz w:val="21"/>
            <w:szCs w:val="21"/>
          </w:rPr>
          <w:t xml:space="preserve"> compri</w:t>
        </w:r>
      </w:ins>
      <w:ins w:id="38" w:author="Elijah Carroll" w:date="2025-04-26T01:40:00Z" w16du:dateUtc="2025-04-26T06:40:00Z">
        <w:r w:rsidR="00401B97">
          <w:rPr>
            <w:rFonts w:ascii="PT Serif" w:hAnsi="PT Serif"/>
            <w:sz w:val="21"/>
            <w:szCs w:val="21"/>
          </w:rPr>
          <w:t>sing</w:t>
        </w:r>
      </w:ins>
      <w:r w:rsidR="00E448AA">
        <w:rPr>
          <w:rFonts w:ascii="PT Serif" w:hAnsi="PT Serif"/>
          <w:sz w:val="21"/>
          <w:szCs w:val="21"/>
        </w:rPr>
        <w:t xml:space="preserve"> </w:t>
      </w:r>
      <w:del w:id="39" w:author="Elijah Carroll" w:date="2025-04-26T01:39:00Z" w16du:dateUtc="2025-04-26T06:39:00Z">
        <w:r w:rsidR="00E448AA" w:rsidDel="00401B97">
          <w:rPr>
            <w:rFonts w:ascii="PT Serif" w:hAnsi="PT Serif"/>
            <w:sz w:val="21"/>
            <w:szCs w:val="21"/>
          </w:rPr>
          <w:delText>(</w:delText>
        </w:r>
      </w:del>
      <w:r w:rsidR="002E50A8" w:rsidRPr="002E50A8">
        <w:rPr>
          <w:rFonts w:ascii="PT Serif" w:hAnsi="PT Serif"/>
          <w:sz w:val="21"/>
          <w:szCs w:val="21"/>
        </w:rPr>
        <w:t>Hodotermopsidae</w:t>
      </w:r>
      <w:r w:rsidR="002E50A8">
        <w:rPr>
          <w:rFonts w:ascii="PT Serif" w:hAnsi="PT Serif" w:hint="eastAsia"/>
          <w:sz w:val="21"/>
          <w:szCs w:val="21"/>
        </w:rPr>
        <w:t xml:space="preserve">, </w:t>
      </w:r>
      <w:r w:rsidR="002E50A8" w:rsidRPr="002E50A8">
        <w:rPr>
          <w:rFonts w:ascii="PT Serif" w:hAnsi="PT Serif"/>
          <w:sz w:val="21"/>
          <w:szCs w:val="21"/>
        </w:rPr>
        <w:t>Stolotermitidae, Hodotermitidae, and Archotermopsidae</w:t>
      </w:r>
      <w:del w:id="40" w:author="Elijah Carroll" w:date="2025-04-26T01:39:00Z" w16du:dateUtc="2025-04-26T06:39:00Z">
        <w:r w:rsidR="00E448AA" w:rsidDel="00401B97">
          <w:rPr>
            <w:rFonts w:ascii="PT Serif" w:hAnsi="PT Serif" w:hint="eastAsia"/>
            <w:sz w:val="21"/>
            <w:szCs w:val="21"/>
          </w:rPr>
          <w:delText>)</w:delText>
        </w:r>
      </w:del>
      <w:r>
        <w:rPr>
          <w:rFonts w:ascii="PT Serif" w:hAnsi="PT Serif" w:hint="eastAsia"/>
          <w:sz w:val="21"/>
          <w:szCs w:val="21"/>
        </w:rPr>
        <w:t>.</w:t>
      </w:r>
      <w:ins w:id="41" w:author="Elijah Carroll" w:date="2025-04-26T01:42:00Z" w16du:dateUtc="2025-04-26T06:42:00Z">
        <w:r w:rsidR="00401B97">
          <w:rPr>
            <w:rFonts w:ascii="PT Serif" w:hAnsi="PT Serif"/>
            <w:sz w:val="21"/>
            <w:szCs w:val="21"/>
          </w:rPr>
          <w:t xml:space="preserve"> As an early diverging lineage, </w:t>
        </w:r>
      </w:ins>
      <w:r>
        <w:rPr>
          <w:rFonts w:ascii="PT Serif" w:hAnsi="PT Serif" w:hint="eastAsia"/>
          <w:sz w:val="21"/>
          <w:szCs w:val="21"/>
        </w:rPr>
        <w:t xml:space="preserve"> </w:t>
      </w:r>
      <w:ins w:id="42" w:author="Elijah Carroll" w:date="2025-04-26T01:42:00Z" w16du:dateUtc="2025-04-26T06:42:00Z">
        <w:r w:rsidR="00401B97">
          <w:rPr>
            <w:rFonts w:ascii="PT Serif" w:hAnsi="PT Serif"/>
            <w:sz w:val="21"/>
            <w:szCs w:val="21"/>
          </w:rPr>
          <w:t>t</w:t>
        </w:r>
      </w:ins>
      <w:del w:id="43" w:author="Elijah Carroll" w:date="2025-04-26T01:42:00Z" w16du:dateUtc="2025-04-26T06:42:00Z">
        <w:r w:rsidRPr="004F770C" w:rsidDel="00401B97">
          <w:rPr>
            <w:rFonts w:ascii="PT Serif" w:hAnsi="PT Serif"/>
            <w:sz w:val="21"/>
            <w:szCs w:val="21"/>
          </w:rPr>
          <w:delText>T</w:delText>
        </w:r>
      </w:del>
      <w:r w:rsidRPr="004F770C">
        <w:rPr>
          <w:rFonts w:ascii="PT Serif" w:hAnsi="PT Serif"/>
          <w:sz w:val="21"/>
          <w:szCs w:val="21"/>
        </w:rPr>
        <w:t xml:space="preserve">he clade Teletisoptera </w:t>
      </w:r>
      <w:del w:id="44" w:author="Elijah Carroll" w:date="2025-04-26T01:41:00Z" w16du:dateUtc="2025-04-26T06:41:00Z">
        <w:r w:rsidDel="00401B97">
          <w:rPr>
            <w:rFonts w:ascii="PT Serif" w:hAnsi="PT Serif" w:hint="eastAsia"/>
            <w:sz w:val="21"/>
            <w:szCs w:val="21"/>
          </w:rPr>
          <w:delText xml:space="preserve">is </w:delText>
        </w:r>
        <w:r w:rsidDel="00401B97">
          <w:rPr>
            <w:rFonts w:ascii="PT Serif" w:hAnsi="PT Serif"/>
            <w:sz w:val="21"/>
            <w:szCs w:val="21"/>
          </w:rPr>
          <w:delText>an early diverging group,</w:delText>
        </w:r>
      </w:del>
      <w:r>
        <w:rPr>
          <w:rFonts w:ascii="PT Serif" w:hAnsi="PT Serif"/>
          <w:sz w:val="21"/>
          <w:szCs w:val="21"/>
        </w:rPr>
        <w:t xml:space="preserve"> </w:t>
      </w:r>
      <w:ins w:id="45" w:author="Elijah Carroll" w:date="2025-04-26T01:42:00Z" w16du:dateUtc="2025-04-26T06:42:00Z">
        <w:r w:rsidR="00401B97">
          <w:rPr>
            <w:rFonts w:ascii="PT Serif" w:hAnsi="PT Serif"/>
            <w:sz w:val="21"/>
            <w:szCs w:val="21"/>
          </w:rPr>
          <w:t xml:space="preserve">separated </w:t>
        </w:r>
      </w:ins>
      <w:del w:id="46" w:author="Elijah Carroll" w:date="2025-04-26T01:42:00Z" w16du:dateUtc="2025-04-26T06:42:00Z">
        <w:r w:rsidDel="00401B97">
          <w:rPr>
            <w:rFonts w:ascii="PT Serif" w:hAnsi="PT Serif"/>
            <w:sz w:val="21"/>
            <w:szCs w:val="21"/>
          </w:rPr>
          <w:delText>diverg</w:delText>
        </w:r>
      </w:del>
      <w:del w:id="47" w:author="Elijah Carroll" w:date="2025-04-26T01:41:00Z" w16du:dateUtc="2025-04-26T06:41:00Z">
        <w:r w:rsidDel="00401B97">
          <w:rPr>
            <w:rFonts w:ascii="PT Serif" w:hAnsi="PT Serif"/>
            <w:sz w:val="21"/>
            <w:szCs w:val="21"/>
          </w:rPr>
          <w:delText>ing</w:delText>
        </w:r>
      </w:del>
      <w:r>
        <w:rPr>
          <w:rFonts w:ascii="PT Serif" w:hAnsi="PT Serif"/>
          <w:sz w:val="21"/>
          <w:szCs w:val="21"/>
        </w:rPr>
        <w:t xml:space="preserve"> from other Euisoptera 117.9 million years ago</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7182AE31"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t>
      </w:r>
      <w:ins w:id="48" w:author="Elijah Carroll" w:date="2025-04-26T01:50:00Z" w16du:dateUtc="2025-04-26T06:50:00Z">
        <w:r w:rsidR="009E6B0A">
          <w:rPr>
            <w:rFonts w:ascii="PT Serif" w:hAnsi="PT Serif"/>
            <w:sz w:val="21"/>
            <w:szCs w:val="21"/>
          </w:rPr>
          <w:t xml:space="preserve">showing </w:t>
        </w:r>
      </w:ins>
      <w:del w:id="49" w:author="Elijah Carroll" w:date="2025-04-26T01:50:00Z" w16du:dateUtc="2025-04-26T06:50:00Z">
        <w:r w:rsidRPr="00645B1F" w:rsidDel="009E6B0A">
          <w:rPr>
            <w:rFonts w:ascii="PT Serif" w:hAnsi="PT Serif" w:hint="eastAsia"/>
            <w:sz w:val="21"/>
            <w:szCs w:val="21"/>
          </w:rPr>
          <w:delText xml:space="preserve">with </w:delText>
        </w:r>
        <w:r w:rsidR="00D33EEE" w:rsidRPr="00645B1F" w:rsidDel="009E6B0A">
          <w:rPr>
            <w:rFonts w:ascii="PT Serif" w:hAnsi="PT Serif"/>
            <w:sz w:val="21"/>
            <w:szCs w:val="21"/>
          </w:rPr>
          <w:delText>static</w:delText>
        </w:r>
      </w:del>
      <w:r w:rsidR="00D33EEE" w:rsidRPr="00645B1F">
        <w:rPr>
          <w:rFonts w:ascii="PT Serif" w:hAnsi="PT Serif"/>
          <w:sz w:val="21"/>
          <w:szCs w:val="21"/>
        </w:rPr>
        <w:t xml:space="preserve">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commentRangeStart w:id="50"/>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w:t>
      </w:r>
      <w:ins w:id="51" w:author="Elijah Carroll" w:date="2025-04-26T16:13:00Z" w16du:dateUtc="2025-04-26T21:13:00Z">
        <w:r w:rsidR="00A54501">
          <w:rPr>
            <w:rFonts w:ascii="PT Serif" w:hAnsi="PT Serif"/>
            <w:sz w:val="21"/>
            <w:szCs w:val="21"/>
          </w:rPr>
          <w:t>strategies</w:t>
        </w:r>
      </w:ins>
      <w:del w:id="52" w:author="Elijah Carroll" w:date="2025-04-26T16:13:00Z" w16du:dateUtc="2025-04-26T21:13:00Z">
        <w:r w:rsidR="007F5512" w:rsidDel="00A54501">
          <w:rPr>
            <w:rFonts w:ascii="PT Serif" w:hAnsi="PT Serif"/>
            <w:sz w:val="21"/>
            <w:szCs w:val="21"/>
          </w:rPr>
          <w:delText>habitats</w:delText>
        </w:r>
      </w:del>
      <w:r w:rsidR="007F5512">
        <w:rPr>
          <w:rFonts w:ascii="PT Serif" w:hAnsi="PT Serif"/>
          <w:sz w:val="21"/>
          <w:szCs w:val="21"/>
        </w:rPr>
        <w:t xml:space="preserve">,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one-piece nester</w:t>
      </w:r>
      <w:commentRangeEnd w:id="50"/>
      <w:r w:rsidR="00A54501">
        <w:rPr>
          <w:rStyle w:val="CommentReference"/>
        </w:rPr>
        <w:commentReference w:id="50"/>
      </w:r>
      <w:r w:rsidR="006232C4">
        <w:rPr>
          <w:rFonts w:ascii="PT Serif" w:hAnsi="PT Serif" w:hint="eastAsia"/>
          <w:sz w:val="21"/>
          <w:szCs w:val="21"/>
        </w:rPr>
        <w:t xml:space="preserve">.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30C8113C" w:rsidR="006232C4" w:rsidRDefault="00786716" w:rsidP="00786716">
      <w:pPr>
        <w:snapToGrid w:val="0"/>
        <w:spacing w:after="0" w:line="240" w:lineRule="auto"/>
        <w:ind w:firstLine="360"/>
        <w:jc w:val="both"/>
        <w:rPr>
          <w:rFonts w:ascii="PT Serif" w:hAnsi="PT Serif"/>
          <w:sz w:val="21"/>
          <w:szCs w:val="21"/>
        </w:rPr>
      </w:pPr>
      <w:commentRangeStart w:id="53"/>
      <w:r>
        <w:rPr>
          <w:rFonts w:ascii="PT Serif" w:hAnsi="PT Serif" w:hint="eastAsia"/>
          <w:sz w:val="21"/>
          <w:szCs w:val="21"/>
        </w:rPr>
        <w:t>One limitation of the current study is that our observation is limited to one colony</w:t>
      </w:r>
      <w:commentRangeEnd w:id="53"/>
      <w:r>
        <w:rPr>
          <w:rStyle w:val="CommentReference"/>
        </w:rPr>
        <w:commentReference w:id="53"/>
      </w:r>
      <w:r>
        <w:rPr>
          <w:rFonts w:ascii="PT Serif" w:hAnsi="PT Serif" w:hint="eastAsia"/>
          <w:sz w:val="21"/>
          <w:szCs w:val="21"/>
        </w:rPr>
        <w:t xml:space="preserve">.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 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r w:rsidR="00C52A53" w:rsidRPr="00C52A53">
        <w:rPr>
          <w:rFonts w:ascii="PT Serif" w:hAnsi="PT Serif" w:hint="eastAsia"/>
          <w:i/>
          <w:iCs/>
          <w:sz w:val="21"/>
          <w:szCs w:val="21"/>
        </w:rPr>
        <w:t>M</w:t>
      </w:r>
      <w:r w:rsidR="00C52A53" w:rsidRPr="00C52A53">
        <w:rPr>
          <w:rFonts w:ascii="PT Serif" w:hAnsi="PT Serif"/>
          <w:i/>
          <w:iCs/>
          <w:sz w:val="21"/>
          <w:szCs w:val="21"/>
        </w:rPr>
        <w:t>arginitermes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73A117A" w:rsidR="004E2BD4" w:rsidRDefault="00786716" w:rsidP="004473C8">
      <w:pPr>
        <w:snapToGrid w:val="0"/>
        <w:spacing w:after="0" w:line="240" w:lineRule="auto"/>
        <w:ind w:firstLine="360"/>
        <w:jc w:val="both"/>
        <w:rPr>
          <w:rFonts w:ascii="PT Serif" w:hAnsi="PT Serif"/>
          <w:b/>
          <w:bCs/>
          <w:sz w:val="21"/>
          <w:szCs w:val="21"/>
        </w:rPr>
      </w:pPr>
      <w:commentRangeStart w:id="54"/>
      <w:commentRangeStart w:id="55"/>
      <w:commentRangeStart w:id="56"/>
      <w:r>
        <w:rPr>
          <w:rFonts w:ascii="PT Serif" w:hAnsi="PT Serif" w:hint="eastAsia"/>
          <w:sz w:val="21"/>
          <w:szCs w:val="21"/>
        </w:rPr>
        <w:t xml:space="preserve">Notably, we found that the termite tandem running behavior may be affected by the size of observational arenas </w:t>
      </w:r>
      <w:commentRangeEnd w:id="54"/>
      <w:r>
        <w:rPr>
          <w:rStyle w:val="CommentReference"/>
        </w:rPr>
        <w:commentReference w:id="54"/>
      </w:r>
      <w:commentRangeEnd w:id="55"/>
      <w:r>
        <w:rPr>
          <w:rStyle w:val="CommentReference"/>
        </w:rPr>
        <w:commentReference w:id="55"/>
      </w:r>
      <w:commentRangeEnd w:id="56"/>
      <w:r w:rsidR="00D87718">
        <w:rPr>
          <w:rStyle w:val="CommentReference"/>
        </w:rPr>
        <w:commentReference w:id="56"/>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H. sjostedti</w:t>
      </w:r>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dealates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w:t>
      </w:r>
      <w:r w:rsidR="004473C8">
        <w:rPr>
          <w:rFonts w:ascii="PT Serif" w:hAnsi="PT Serif" w:hint="eastAsia"/>
          <w:sz w:val="21"/>
          <w:szCs w:val="21"/>
        </w:rPr>
        <w:lastRenderedPageBreak/>
        <w:t xml:space="preserve">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8266D">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focal</w:t>
      </w:r>
      <w:commentRangeStart w:id="57"/>
      <w:r>
        <w:rPr>
          <w:rFonts w:ascii="PT Serif" w:hAnsi="PT Serif" w:hint="eastAsia"/>
          <w:sz w:val="21"/>
          <w:szCs w:val="21"/>
        </w:rPr>
        <w:t xml:space="preserve"> species to exhibit their tandem running behavior</w:t>
      </w:r>
      <w:commentRangeEnd w:id="57"/>
      <w:r>
        <w:rPr>
          <w:rStyle w:val="CommentReference"/>
        </w:rPr>
        <w:commentReference w:id="57"/>
      </w:r>
      <w:r>
        <w:rPr>
          <w:rFonts w:ascii="PT Serif" w:hAnsi="PT Serif" w:hint="eastAsia"/>
          <w:sz w:val="21"/>
          <w:szCs w:val="21"/>
        </w:rPr>
        <w:t xml:space="preserve">.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 xml:space="preserve">et, given the cryptic diversity of the tandem running behavior in non-neoisoptera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4181AAC1"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The Association for the Study of Animal Behaviou</w:t>
      </w:r>
      <w:r w:rsidR="00A15219">
        <w:rPr>
          <w:rFonts w:ascii="PT Serif" w:hAnsi="PT Serif" w:hint="eastAsia"/>
          <w:sz w:val="21"/>
          <w:szCs w:val="21"/>
        </w:rPr>
        <w:t xml:space="preserve">r),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13859D72" w14:textId="77777777" w:rsidR="00786716" w:rsidRPr="00786716" w:rsidRDefault="002E50A8" w:rsidP="00786716">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786716" w:rsidRPr="00786716">
        <w:rPr>
          <w:rFonts w:ascii="PT Serif" w:hAnsi="PT Serif"/>
          <w:sz w:val="21"/>
        </w:rPr>
        <w:t>Abe T. 1987. Evolution of life types in termites In: Kawano S, Connell J, Hidaka T, editors. Evolution and Coadaptation in Biotic Communities. Tokyo: University of Tokyo Press. pp. 125–148.</w:t>
      </w:r>
    </w:p>
    <w:p w14:paraId="07F5DDC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Bar-On YM, Phillips R, Milo R. 2018. The biomass distribution on Earth. </w:t>
      </w:r>
      <w:r w:rsidRPr="00786716">
        <w:rPr>
          <w:rFonts w:ascii="PT Serif" w:hAnsi="PT Serif"/>
          <w:i/>
          <w:iCs/>
          <w:sz w:val="21"/>
        </w:rPr>
        <w:t>Proceedings of the National Academy of Sciences</w:t>
      </w:r>
      <w:r w:rsidRPr="00786716">
        <w:rPr>
          <w:rFonts w:ascii="PT Serif" w:hAnsi="PT Serif"/>
          <w:sz w:val="21"/>
        </w:rPr>
        <w:t xml:space="preserve"> </w:t>
      </w:r>
      <w:r w:rsidRPr="00786716">
        <w:rPr>
          <w:rFonts w:ascii="PT Serif" w:hAnsi="PT Serif"/>
          <w:b/>
          <w:bCs/>
          <w:sz w:val="21"/>
        </w:rPr>
        <w:t>115</w:t>
      </w:r>
      <w:r w:rsidRPr="00786716">
        <w:rPr>
          <w:rFonts w:ascii="PT Serif" w:hAnsi="PT Serif"/>
          <w:sz w:val="21"/>
        </w:rPr>
        <w:t>:6506–6511. doi:10.1073/pnas.1711842115</w:t>
      </w:r>
    </w:p>
    <w:p w14:paraId="7E4AF4EF" w14:textId="77777777" w:rsidR="00786716" w:rsidRPr="00786716" w:rsidRDefault="00786716" w:rsidP="00786716">
      <w:pPr>
        <w:pStyle w:val="Bibliography"/>
        <w:rPr>
          <w:rFonts w:ascii="PT Serif" w:hAnsi="PT Serif"/>
          <w:sz w:val="21"/>
        </w:rPr>
      </w:pPr>
      <w:r w:rsidRPr="00786716">
        <w:rPr>
          <w:rFonts w:ascii="PT Serif" w:hAnsi="PT Serif"/>
          <w:sz w:val="21"/>
        </w:rPr>
        <w:t>Bell WJ, Roth LM, Nalepa CA. 2007. Cockroaches Ecology, Behavior and Natural History, The Jhons Hopkins University Press. JHU Press.</w:t>
      </w:r>
    </w:p>
    <w:p w14:paraId="1CA37182"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Carr RV. 1972. The tergal grand and coutship behavior in the termites </w:t>
      </w:r>
      <w:r w:rsidRPr="00786716">
        <w:rPr>
          <w:rFonts w:ascii="PT Serif" w:hAnsi="PT Serif"/>
          <w:i/>
          <w:iCs/>
          <w:sz w:val="21"/>
        </w:rPr>
        <w:t>Pterotermes occidentis</w:t>
      </w:r>
      <w:r w:rsidRPr="00786716">
        <w:rPr>
          <w:rFonts w:ascii="PT Serif" w:hAnsi="PT Serif"/>
          <w:sz w:val="21"/>
        </w:rPr>
        <w:t xml:space="preserve">, </w:t>
      </w:r>
      <w:r w:rsidRPr="00786716">
        <w:rPr>
          <w:rFonts w:ascii="PT Serif" w:hAnsi="PT Serif"/>
          <w:i/>
          <w:iCs/>
          <w:sz w:val="21"/>
        </w:rPr>
        <w:t>Marginitermes hubbardi</w:t>
      </w:r>
      <w:r w:rsidRPr="00786716">
        <w:rPr>
          <w:rFonts w:ascii="PT Serif" w:hAnsi="PT Serif"/>
          <w:sz w:val="21"/>
        </w:rPr>
        <w:t xml:space="preserve"> and </w:t>
      </w:r>
      <w:r w:rsidRPr="00786716">
        <w:rPr>
          <w:rFonts w:ascii="PT Serif" w:hAnsi="PT Serif"/>
          <w:i/>
          <w:iCs/>
          <w:sz w:val="21"/>
        </w:rPr>
        <w:t>Paraneotermes simplicicornis</w:t>
      </w:r>
      <w:r w:rsidRPr="00786716">
        <w:rPr>
          <w:rFonts w:ascii="PT Serif" w:hAnsi="PT Serif"/>
          <w:sz w:val="21"/>
        </w:rPr>
        <w:t xml:space="preserve"> (Isoptera: Kalotermitidae). The university of Arizona.</w:t>
      </w:r>
    </w:p>
    <w:p w14:paraId="4546454B"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Castle GB. 1934. The dampwood termites of western United States, genus </w:t>
      </w:r>
      <w:r w:rsidRPr="00786716">
        <w:rPr>
          <w:rFonts w:ascii="PT Serif" w:hAnsi="PT Serif"/>
          <w:i/>
          <w:iCs/>
          <w:sz w:val="21"/>
        </w:rPr>
        <w:t>Zootermopsis</w:t>
      </w:r>
      <w:r w:rsidRPr="00786716">
        <w:rPr>
          <w:rFonts w:ascii="PT Serif" w:hAnsi="PT Serif"/>
          <w:sz w:val="21"/>
        </w:rPr>
        <w:t xml:space="preserve"> (formerly Termopsis). In: Kofoid CA, editor. Termites and Termite Control. Berkeley: University of California Press. pp. 273–310.</w:t>
      </w:r>
    </w:p>
    <w:p w14:paraId="33DD2983"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Chouvenc T. 2022. Eusociality and the transition from biparental to alloparental care in termites. </w:t>
      </w:r>
      <w:r w:rsidRPr="00786716">
        <w:rPr>
          <w:rFonts w:ascii="PT Serif" w:hAnsi="PT Serif"/>
          <w:i/>
          <w:iCs/>
          <w:sz w:val="21"/>
        </w:rPr>
        <w:t>Functional Ecology</w:t>
      </w:r>
      <w:r w:rsidRPr="00786716">
        <w:rPr>
          <w:rFonts w:ascii="PT Serif" w:hAnsi="PT Serif"/>
          <w:sz w:val="21"/>
        </w:rPr>
        <w:t xml:space="preserve"> </w:t>
      </w:r>
      <w:r w:rsidRPr="00786716">
        <w:rPr>
          <w:rFonts w:ascii="PT Serif" w:hAnsi="PT Serif"/>
          <w:b/>
          <w:bCs/>
          <w:sz w:val="21"/>
        </w:rPr>
        <w:t>36</w:t>
      </w:r>
      <w:r w:rsidRPr="00786716">
        <w:rPr>
          <w:rFonts w:ascii="PT Serif" w:hAnsi="PT Serif"/>
          <w:sz w:val="21"/>
        </w:rPr>
        <w:t>:3049–3059. doi:10.1111/1365-2435.14183</w:t>
      </w:r>
    </w:p>
    <w:p w14:paraId="468E4335" w14:textId="77777777" w:rsidR="00786716" w:rsidRPr="00786716" w:rsidRDefault="00786716" w:rsidP="00786716">
      <w:pPr>
        <w:pStyle w:val="Bibliography"/>
        <w:rPr>
          <w:rFonts w:ascii="PT Serif" w:hAnsi="PT Serif"/>
          <w:sz w:val="21"/>
        </w:rPr>
      </w:pPr>
      <w:r w:rsidRPr="00786716">
        <w:rPr>
          <w:rFonts w:ascii="PT Serif" w:hAnsi="PT Serif"/>
          <w:sz w:val="21"/>
        </w:rPr>
        <w:lastRenderedPageBreak/>
        <w:t xml:space="preserve">Cronin AL, Molet M, Doums C, Monnin T, Peeters C. 2013. Recurrent evolution of dependent colony foundation across eusocial insects. </w:t>
      </w:r>
      <w:r w:rsidRPr="00786716">
        <w:rPr>
          <w:rFonts w:ascii="PT Serif" w:hAnsi="PT Serif"/>
          <w:i/>
          <w:iCs/>
          <w:sz w:val="21"/>
        </w:rPr>
        <w:t>Annual Review of entomology</w:t>
      </w:r>
      <w:r w:rsidRPr="00786716">
        <w:rPr>
          <w:rFonts w:ascii="PT Serif" w:hAnsi="PT Serif"/>
          <w:sz w:val="21"/>
        </w:rPr>
        <w:t xml:space="preserve"> </w:t>
      </w:r>
      <w:r w:rsidRPr="00786716">
        <w:rPr>
          <w:rFonts w:ascii="PT Serif" w:hAnsi="PT Serif"/>
          <w:b/>
          <w:bCs/>
          <w:sz w:val="21"/>
        </w:rPr>
        <w:t>58</w:t>
      </w:r>
      <w:r w:rsidRPr="00786716">
        <w:rPr>
          <w:rFonts w:ascii="PT Serif" w:hAnsi="PT Serif"/>
          <w:sz w:val="21"/>
        </w:rPr>
        <w:t>:37–55. doi:10.1146/annurev-ento-120811-153643</w:t>
      </w:r>
    </w:p>
    <w:p w14:paraId="5AB52012"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Eggleton P. 2020. The State of the World’s Insects. </w:t>
      </w:r>
      <w:r w:rsidRPr="00786716">
        <w:rPr>
          <w:rFonts w:ascii="PT Serif" w:hAnsi="PT Serif"/>
          <w:i/>
          <w:iCs/>
          <w:sz w:val="21"/>
        </w:rPr>
        <w:t>Annual Review of Environment and Resources</w:t>
      </w:r>
      <w:r w:rsidRPr="00786716">
        <w:rPr>
          <w:rFonts w:ascii="PT Serif" w:hAnsi="PT Serif"/>
          <w:sz w:val="21"/>
        </w:rPr>
        <w:t xml:space="preserve"> </w:t>
      </w:r>
      <w:r w:rsidRPr="00786716">
        <w:rPr>
          <w:rFonts w:ascii="PT Serif" w:hAnsi="PT Serif"/>
          <w:b/>
          <w:bCs/>
          <w:sz w:val="21"/>
        </w:rPr>
        <w:t>45</w:t>
      </w:r>
      <w:r w:rsidRPr="00786716">
        <w:rPr>
          <w:rFonts w:ascii="PT Serif" w:hAnsi="PT Serif"/>
          <w:sz w:val="21"/>
        </w:rPr>
        <w:t>:61–82. doi:10.1146/annurev-environ-012420-050035</w:t>
      </w:r>
    </w:p>
    <w:p w14:paraId="719C27E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Grasse PP. 1942. L’essaimage des termites: essai d’analyse causale d’un complexe instinctif. </w:t>
      </w:r>
      <w:r w:rsidRPr="00786716">
        <w:rPr>
          <w:rFonts w:ascii="PT Serif" w:hAnsi="PT Serif"/>
          <w:i/>
          <w:iCs/>
          <w:sz w:val="21"/>
        </w:rPr>
        <w:t>Laboratoire d’Evolution des Etres Organises</w:t>
      </w:r>
      <w:r w:rsidRPr="00786716">
        <w:rPr>
          <w:rFonts w:ascii="PT Serif" w:hAnsi="PT Serif"/>
          <w:sz w:val="21"/>
        </w:rPr>
        <w:t>.</w:t>
      </w:r>
    </w:p>
    <w:p w14:paraId="0EB2DEAC" w14:textId="77777777" w:rsidR="00786716" w:rsidRPr="00786716" w:rsidRDefault="00786716" w:rsidP="00786716">
      <w:pPr>
        <w:pStyle w:val="Bibliography"/>
        <w:rPr>
          <w:rFonts w:ascii="PT Serif" w:hAnsi="PT Serif"/>
          <w:sz w:val="21"/>
        </w:rPr>
      </w:pPr>
      <w:r w:rsidRPr="00786716">
        <w:rPr>
          <w:rFonts w:ascii="PT Serif" w:hAnsi="PT Serif"/>
          <w:sz w:val="21"/>
        </w:rPr>
        <w:t>Howse PE. 1970. Termites: a study in social behaviour.</w:t>
      </w:r>
    </w:p>
    <w:p w14:paraId="7F1530BE"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Husseneder C, Simms DM. 2008. Size and heterozygosity influence partner selection in the Formosan subterranean termite. </w:t>
      </w:r>
      <w:r w:rsidRPr="00786716">
        <w:rPr>
          <w:rFonts w:ascii="PT Serif" w:hAnsi="PT Serif"/>
          <w:i/>
          <w:iCs/>
          <w:sz w:val="21"/>
        </w:rPr>
        <w:t>Behavioral Ecology</w:t>
      </w:r>
      <w:r w:rsidRPr="00786716">
        <w:rPr>
          <w:rFonts w:ascii="PT Serif" w:hAnsi="PT Serif"/>
          <w:sz w:val="21"/>
        </w:rPr>
        <w:t xml:space="preserve"> </w:t>
      </w:r>
      <w:r w:rsidRPr="00786716">
        <w:rPr>
          <w:rFonts w:ascii="PT Serif" w:hAnsi="PT Serif"/>
          <w:b/>
          <w:bCs/>
          <w:sz w:val="21"/>
        </w:rPr>
        <w:t>19</w:t>
      </w:r>
      <w:r w:rsidRPr="00786716">
        <w:rPr>
          <w:rFonts w:ascii="PT Serif" w:hAnsi="PT Serif"/>
          <w:sz w:val="21"/>
        </w:rPr>
        <w:t>:764–773. doi:10.1093/beheco/arn041</w:t>
      </w:r>
    </w:p>
    <w:p w14:paraId="6AFBD51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Kitade O, Hayashi Y, Takatsuto K. 2012. Variation and diversity of symbiotic protist composition in the damp-wood termite </w:t>
      </w:r>
      <w:r w:rsidRPr="00786716">
        <w:rPr>
          <w:rFonts w:ascii="PT Serif" w:hAnsi="PT Serif"/>
          <w:i/>
          <w:iCs/>
          <w:sz w:val="21"/>
        </w:rPr>
        <w:t>Hodotermopsis sjoestedti</w:t>
      </w:r>
      <w:r w:rsidRPr="00786716">
        <w:rPr>
          <w:rFonts w:ascii="PT Serif" w:hAnsi="PT Serif"/>
          <w:sz w:val="21"/>
        </w:rPr>
        <w:t xml:space="preserve">. </w:t>
      </w:r>
      <w:r w:rsidRPr="00786716">
        <w:rPr>
          <w:rFonts w:ascii="PT Serif" w:hAnsi="PT Serif"/>
          <w:i/>
          <w:iCs/>
          <w:sz w:val="21"/>
        </w:rPr>
        <w:t>Japanese Journal of Protozoology</w:t>
      </w:r>
      <w:r w:rsidRPr="00786716">
        <w:rPr>
          <w:rFonts w:ascii="PT Serif" w:hAnsi="PT Serif"/>
          <w:sz w:val="21"/>
        </w:rPr>
        <w:t xml:space="preserve"> </w:t>
      </w:r>
      <w:r w:rsidRPr="00786716">
        <w:rPr>
          <w:rFonts w:ascii="PT Serif" w:hAnsi="PT Serif"/>
          <w:b/>
          <w:bCs/>
          <w:sz w:val="21"/>
        </w:rPr>
        <w:t>45</w:t>
      </w:r>
      <w:r w:rsidRPr="00786716">
        <w:rPr>
          <w:rFonts w:ascii="PT Serif" w:hAnsi="PT Serif"/>
          <w:sz w:val="21"/>
        </w:rPr>
        <w:t>:29–36. doi:10.18980/jjprotozool.45.1-2_29</w:t>
      </w:r>
    </w:p>
    <w:p w14:paraId="5A29EAAE"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Kobayashi K, Oguchi K, Miura T. 2023. Physiological and developmental mechanism of regressive molt in a damp-wood termite Hodotermopsis sjostedti. </w:t>
      </w:r>
      <w:r w:rsidRPr="00786716">
        <w:rPr>
          <w:rFonts w:ascii="PT Serif" w:hAnsi="PT Serif"/>
          <w:i/>
          <w:iCs/>
          <w:sz w:val="21"/>
        </w:rPr>
        <w:t>Front Ecol Evol</w:t>
      </w:r>
      <w:r w:rsidRPr="00786716">
        <w:rPr>
          <w:rFonts w:ascii="PT Serif" w:hAnsi="PT Serif"/>
          <w:sz w:val="21"/>
        </w:rPr>
        <w:t xml:space="preserve"> </w:t>
      </w:r>
      <w:r w:rsidRPr="00786716">
        <w:rPr>
          <w:rFonts w:ascii="PT Serif" w:hAnsi="PT Serif"/>
          <w:b/>
          <w:bCs/>
          <w:sz w:val="21"/>
        </w:rPr>
        <w:t>11</w:t>
      </w:r>
      <w:r w:rsidRPr="00786716">
        <w:rPr>
          <w:rFonts w:ascii="PT Serif" w:hAnsi="PT Serif"/>
          <w:sz w:val="21"/>
        </w:rPr>
        <w:t>. doi:10.3389/fevo.2023.1200081</w:t>
      </w:r>
    </w:p>
    <w:p w14:paraId="151CF8A5" w14:textId="77777777" w:rsidR="00786716" w:rsidRPr="00786716" w:rsidRDefault="00786716" w:rsidP="00786716">
      <w:pPr>
        <w:pStyle w:val="Bibliography"/>
        <w:rPr>
          <w:rFonts w:ascii="PT Serif" w:hAnsi="PT Serif"/>
          <w:sz w:val="21"/>
        </w:rPr>
      </w:pPr>
      <w:r w:rsidRPr="00786716">
        <w:rPr>
          <w:rFonts w:ascii="PT Serif" w:hAnsi="PT Serif"/>
          <w:sz w:val="21"/>
        </w:rPr>
        <w:t>Korb J. 2008. The ecology of social evolution in termites In: Korb J, Heinze J, editors. Ecology of Social Evolution. Springer Berlin Heidelberg. pp. 151–174. doi:10.1007/978-3-540-75957-7_7</w:t>
      </w:r>
    </w:p>
    <w:p w14:paraId="137B86D8"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786716">
        <w:rPr>
          <w:rFonts w:ascii="PT Serif" w:hAnsi="PT Serif"/>
          <w:i/>
          <w:iCs/>
          <w:sz w:val="21"/>
        </w:rPr>
        <w:t>FEBS Letters</w:t>
      </w:r>
      <w:r w:rsidRPr="00786716">
        <w:rPr>
          <w:rFonts w:ascii="PT Serif" w:hAnsi="PT Serif"/>
          <w:sz w:val="21"/>
        </w:rPr>
        <w:t xml:space="preserve"> </w:t>
      </w:r>
      <w:r w:rsidRPr="00786716">
        <w:rPr>
          <w:rFonts w:ascii="PT Serif" w:hAnsi="PT Serif"/>
          <w:b/>
          <w:bCs/>
          <w:sz w:val="21"/>
        </w:rPr>
        <w:t>579</w:t>
      </w:r>
      <w:r w:rsidRPr="00786716">
        <w:rPr>
          <w:rFonts w:ascii="PT Serif" w:hAnsi="PT Serif"/>
          <w:sz w:val="21"/>
        </w:rPr>
        <w:t>:1365–1370. doi:10.1016/j.febslet.2005.01.031</w:t>
      </w:r>
    </w:p>
    <w:p w14:paraId="04F0C917"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Lacey MJ, Sémon E, Krasulová J, Sillam-Dussès D, Robert A, Cornette R, Hoskovec M, Žáček P, Valterová I, Bordereau C. 2011. Chemical communication in termites: </w:t>
      </w:r>
      <w:r w:rsidRPr="00786716">
        <w:rPr>
          <w:rFonts w:ascii="PT Serif" w:hAnsi="PT Serif"/>
          <w:i/>
          <w:iCs/>
          <w:sz w:val="21"/>
        </w:rPr>
        <w:t>syn</w:t>
      </w:r>
      <w:r w:rsidRPr="00786716">
        <w:rPr>
          <w:rFonts w:ascii="PT Serif" w:hAnsi="PT Serif"/>
          <w:sz w:val="21"/>
        </w:rPr>
        <w:t xml:space="preserve">-4,6-dimethylundecan-1-ol as trail-following pheromone, </w:t>
      </w:r>
      <w:r w:rsidRPr="00786716">
        <w:rPr>
          <w:rFonts w:ascii="PT Serif" w:hAnsi="PT Serif"/>
          <w:i/>
          <w:iCs/>
          <w:sz w:val="21"/>
        </w:rPr>
        <w:t>syn</w:t>
      </w:r>
      <w:r w:rsidRPr="00786716">
        <w:rPr>
          <w:rFonts w:ascii="PT Serif" w:hAnsi="PT Serif"/>
          <w:sz w:val="21"/>
        </w:rPr>
        <w:t>-4,6-dimethylundecanal and (5</w:t>
      </w:r>
      <w:r w:rsidRPr="00786716">
        <w:rPr>
          <w:rFonts w:ascii="PT Serif" w:hAnsi="PT Serif"/>
          <w:i/>
          <w:iCs/>
          <w:sz w:val="21"/>
        </w:rPr>
        <w:t>E</w:t>
      </w:r>
      <w:r w:rsidRPr="00786716">
        <w:rPr>
          <w:rFonts w:ascii="PT Serif" w:hAnsi="PT Serif"/>
          <w:sz w:val="21"/>
        </w:rPr>
        <w:t xml:space="preserve">)-2,6,10-trimethylundeca-5,9-dienal as the respective male and female sex pheromones in </w:t>
      </w:r>
      <w:r w:rsidRPr="00786716">
        <w:rPr>
          <w:rFonts w:ascii="PT Serif" w:hAnsi="PT Serif"/>
          <w:i/>
          <w:iCs/>
          <w:sz w:val="21"/>
        </w:rPr>
        <w:t>Hodotermopsis sjoestedti</w:t>
      </w:r>
      <w:r w:rsidRPr="00786716">
        <w:rPr>
          <w:rFonts w:ascii="PT Serif" w:hAnsi="PT Serif"/>
          <w:sz w:val="21"/>
        </w:rPr>
        <w:t xml:space="preserve"> (Isoptera, Archotermopsidae). </w:t>
      </w:r>
      <w:r w:rsidRPr="00786716">
        <w:rPr>
          <w:rFonts w:ascii="PT Serif" w:hAnsi="PT Serif"/>
          <w:i/>
          <w:iCs/>
          <w:sz w:val="21"/>
        </w:rPr>
        <w:t>Journal of Insect Physiology</w:t>
      </w:r>
      <w:r w:rsidRPr="00786716">
        <w:rPr>
          <w:rFonts w:ascii="PT Serif" w:hAnsi="PT Serif"/>
          <w:sz w:val="21"/>
        </w:rPr>
        <w:t xml:space="preserve"> </w:t>
      </w:r>
      <w:r w:rsidRPr="00786716">
        <w:rPr>
          <w:rFonts w:ascii="PT Serif" w:hAnsi="PT Serif"/>
          <w:b/>
          <w:bCs/>
          <w:sz w:val="21"/>
        </w:rPr>
        <w:t>57</w:t>
      </w:r>
      <w:r w:rsidRPr="00786716">
        <w:rPr>
          <w:rFonts w:ascii="PT Serif" w:hAnsi="PT Serif"/>
          <w:sz w:val="21"/>
        </w:rPr>
        <w:t>:1585–1591. doi:10.1016/j.jinsphys.2011.07.018</w:t>
      </w:r>
    </w:p>
    <w:p w14:paraId="245F28C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Lüscher  von M. 1951. Beobachtungen über die Koloniegründung bei verschiedenen afrikanischen Termitenarten. </w:t>
      </w:r>
      <w:r w:rsidRPr="00786716">
        <w:rPr>
          <w:rFonts w:ascii="PT Serif" w:hAnsi="PT Serif"/>
          <w:i/>
          <w:iCs/>
          <w:sz w:val="21"/>
        </w:rPr>
        <w:t>Schweizerisches Tropeninstitut Basel</w:t>
      </w:r>
      <w:r w:rsidRPr="00786716">
        <w:rPr>
          <w:rFonts w:ascii="PT Serif" w:hAnsi="PT Serif"/>
          <w:sz w:val="21"/>
        </w:rPr>
        <w:t xml:space="preserve"> </w:t>
      </w:r>
      <w:r w:rsidRPr="00786716">
        <w:rPr>
          <w:rFonts w:ascii="PT Serif" w:hAnsi="PT Serif"/>
          <w:b/>
          <w:bCs/>
          <w:sz w:val="21"/>
        </w:rPr>
        <w:t>8</w:t>
      </w:r>
      <w:r w:rsidRPr="00786716">
        <w:rPr>
          <w:rFonts w:ascii="PT Serif" w:hAnsi="PT Serif"/>
          <w:sz w:val="21"/>
        </w:rPr>
        <w:t>:36–43.</w:t>
      </w:r>
    </w:p>
    <w:p w14:paraId="71AD628A"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Matsuura K, Kuno E, Nishida T. 2002. Homosexual tandem running as selfish herd in </w:t>
      </w:r>
      <w:r w:rsidRPr="00786716">
        <w:rPr>
          <w:rFonts w:ascii="PT Serif" w:hAnsi="PT Serif"/>
          <w:i/>
          <w:iCs/>
          <w:sz w:val="21"/>
        </w:rPr>
        <w:t>Reticulitermes speratus</w:t>
      </w:r>
      <w:r w:rsidRPr="00786716">
        <w:rPr>
          <w:rFonts w:ascii="PT Serif" w:hAnsi="PT Serif"/>
          <w:sz w:val="21"/>
        </w:rPr>
        <w:t xml:space="preserve">: novel antipredatory behavior in termites. </w:t>
      </w:r>
      <w:r w:rsidRPr="00786716">
        <w:rPr>
          <w:rFonts w:ascii="PT Serif" w:hAnsi="PT Serif"/>
          <w:i/>
          <w:iCs/>
          <w:sz w:val="21"/>
        </w:rPr>
        <w:t>Journal of Theoretical Biology</w:t>
      </w:r>
      <w:r w:rsidRPr="00786716">
        <w:rPr>
          <w:rFonts w:ascii="PT Serif" w:hAnsi="PT Serif"/>
          <w:sz w:val="21"/>
        </w:rPr>
        <w:t xml:space="preserve"> </w:t>
      </w:r>
      <w:r w:rsidRPr="00786716">
        <w:rPr>
          <w:rFonts w:ascii="PT Serif" w:hAnsi="PT Serif"/>
          <w:b/>
          <w:bCs/>
          <w:sz w:val="21"/>
        </w:rPr>
        <w:t>214</w:t>
      </w:r>
      <w:r w:rsidRPr="00786716">
        <w:rPr>
          <w:rFonts w:ascii="PT Serif" w:hAnsi="PT Serif"/>
          <w:sz w:val="21"/>
        </w:rPr>
        <w:t>:63–70. doi:10.1006/jtbi.2001.2447</w:t>
      </w:r>
    </w:p>
    <w:p w14:paraId="23AA441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Mitaka Y, Akino T, Matsuura K. 2023. Development of a standard medium for culturing the termite </w:t>
      </w:r>
      <w:r w:rsidRPr="00786716">
        <w:rPr>
          <w:rFonts w:ascii="PT Serif" w:hAnsi="PT Serif"/>
          <w:i/>
          <w:iCs/>
          <w:sz w:val="21"/>
        </w:rPr>
        <w:t>Reticulitermes speratus</w:t>
      </w:r>
      <w:r w:rsidRPr="00786716">
        <w:rPr>
          <w:rFonts w:ascii="PT Serif" w:hAnsi="PT Serif"/>
          <w:sz w:val="21"/>
        </w:rPr>
        <w:t xml:space="preserve">. </w:t>
      </w:r>
      <w:r w:rsidRPr="00786716">
        <w:rPr>
          <w:rFonts w:ascii="PT Serif" w:hAnsi="PT Serif"/>
          <w:i/>
          <w:iCs/>
          <w:sz w:val="21"/>
        </w:rPr>
        <w:t>Insect Soc</w:t>
      </w:r>
      <w:r w:rsidRPr="00786716">
        <w:rPr>
          <w:rFonts w:ascii="PT Serif" w:hAnsi="PT Serif"/>
          <w:sz w:val="21"/>
        </w:rPr>
        <w:t xml:space="preserve"> </w:t>
      </w:r>
      <w:r w:rsidRPr="00786716">
        <w:rPr>
          <w:rFonts w:ascii="PT Serif" w:hAnsi="PT Serif"/>
          <w:b/>
          <w:bCs/>
          <w:sz w:val="21"/>
        </w:rPr>
        <w:t>70</w:t>
      </w:r>
      <w:r w:rsidRPr="00786716">
        <w:rPr>
          <w:rFonts w:ascii="PT Serif" w:hAnsi="PT Serif"/>
          <w:sz w:val="21"/>
        </w:rPr>
        <w:t>:265–274. doi:10.1007/s00040-023-00907-6</w:t>
      </w:r>
    </w:p>
    <w:p w14:paraId="5602046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Miura T, Hirono Y, Machida M, Kitade O, Matsumoto T. 2000. Caste developmental system of the Japanese damp-wood termite </w:t>
      </w:r>
      <w:r w:rsidRPr="00786716">
        <w:rPr>
          <w:rFonts w:ascii="PT Serif" w:hAnsi="PT Serif"/>
          <w:i/>
          <w:iCs/>
          <w:sz w:val="21"/>
        </w:rPr>
        <w:t>Hodotermopsis japonica</w:t>
      </w:r>
      <w:r w:rsidRPr="00786716">
        <w:rPr>
          <w:rFonts w:ascii="PT Serif" w:hAnsi="PT Serif"/>
          <w:sz w:val="21"/>
        </w:rPr>
        <w:t xml:space="preserve"> (Isoptera: Termopsidae). </w:t>
      </w:r>
      <w:r w:rsidRPr="00786716">
        <w:rPr>
          <w:rFonts w:ascii="PT Serif" w:hAnsi="PT Serif"/>
          <w:i/>
          <w:iCs/>
          <w:sz w:val="21"/>
        </w:rPr>
        <w:t>Ecological Research</w:t>
      </w:r>
      <w:r w:rsidRPr="00786716">
        <w:rPr>
          <w:rFonts w:ascii="PT Serif" w:hAnsi="PT Serif"/>
          <w:sz w:val="21"/>
        </w:rPr>
        <w:t xml:space="preserve"> </w:t>
      </w:r>
      <w:r w:rsidRPr="00786716">
        <w:rPr>
          <w:rFonts w:ascii="PT Serif" w:hAnsi="PT Serif"/>
          <w:b/>
          <w:bCs/>
          <w:sz w:val="21"/>
        </w:rPr>
        <w:t>15</w:t>
      </w:r>
      <w:r w:rsidRPr="00786716">
        <w:rPr>
          <w:rFonts w:ascii="PT Serif" w:hAnsi="PT Serif"/>
          <w:sz w:val="21"/>
        </w:rPr>
        <w:t>:83–92. doi:10.1046/j.1440-1703.2000.00320.x</w:t>
      </w:r>
    </w:p>
    <w:p w14:paraId="2671025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Miura T, Koshikawa S, Machida M, Matsumoto T. 2004. Comparative studies on alate wing formation in two related species of rotten-wood termites: Hodotermopsis sjostedti and Zootermopsis nevadensis (Isoptera, Termopsidae). </w:t>
      </w:r>
      <w:r w:rsidRPr="00786716">
        <w:rPr>
          <w:rFonts w:ascii="PT Serif" w:hAnsi="PT Serif"/>
          <w:i/>
          <w:iCs/>
          <w:sz w:val="21"/>
        </w:rPr>
        <w:t>Insect Soc</w:t>
      </w:r>
      <w:r w:rsidRPr="00786716">
        <w:rPr>
          <w:rFonts w:ascii="PT Serif" w:hAnsi="PT Serif"/>
          <w:sz w:val="21"/>
        </w:rPr>
        <w:t xml:space="preserve"> </w:t>
      </w:r>
      <w:r w:rsidRPr="00786716">
        <w:rPr>
          <w:rFonts w:ascii="PT Serif" w:hAnsi="PT Serif"/>
          <w:b/>
          <w:bCs/>
          <w:sz w:val="21"/>
        </w:rPr>
        <w:t>51</w:t>
      </w:r>
      <w:r w:rsidRPr="00786716">
        <w:rPr>
          <w:rFonts w:ascii="PT Serif" w:hAnsi="PT Serif"/>
          <w:sz w:val="21"/>
        </w:rPr>
        <w:t>:247–252. doi:10.1007/s00040-003-0736-2</w:t>
      </w:r>
    </w:p>
    <w:p w14:paraId="5874CD8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Bourguignon T. 2021. The evolution of body size in termites. </w:t>
      </w:r>
      <w:r w:rsidRPr="00786716">
        <w:rPr>
          <w:rFonts w:ascii="PT Serif" w:hAnsi="PT Serif"/>
          <w:i/>
          <w:iCs/>
          <w:sz w:val="21"/>
        </w:rPr>
        <w:t>Proceedings of the Royal Society B: Biological Sciences</w:t>
      </w:r>
      <w:r w:rsidRPr="00786716">
        <w:rPr>
          <w:rFonts w:ascii="PT Serif" w:hAnsi="PT Serif"/>
          <w:sz w:val="21"/>
        </w:rPr>
        <w:t xml:space="preserve"> </w:t>
      </w:r>
      <w:r w:rsidRPr="00786716">
        <w:rPr>
          <w:rFonts w:ascii="PT Serif" w:hAnsi="PT Serif"/>
          <w:b/>
          <w:bCs/>
          <w:sz w:val="21"/>
        </w:rPr>
        <w:t>288</w:t>
      </w:r>
      <w:r w:rsidRPr="00786716">
        <w:rPr>
          <w:rFonts w:ascii="PT Serif" w:hAnsi="PT Serif"/>
          <w:sz w:val="21"/>
        </w:rPr>
        <w:t>:20211458. doi:10.1098/rspb.2021.1458</w:t>
      </w:r>
    </w:p>
    <w:p w14:paraId="13FCA349"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Bourguignon T. 2020. Modern termites inherited the potential of collective construction from their common ancestor. </w:t>
      </w:r>
      <w:r w:rsidRPr="00786716">
        <w:rPr>
          <w:rFonts w:ascii="PT Serif" w:hAnsi="PT Serif"/>
          <w:i/>
          <w:iCs/>
          <w:sz w:val="21"/>
        </w:rPr>
        <w:t>Ecology and Evolution</w:t>
      </w:r>
      <w:r w:rsidRPr="00786716">
        <w:rPr>
          <w:rFonts w:ascii="PT Serif" w:hAnsi="PT Serif"/>
          <w:sz w:val="21"/>
        </w:rPr>
        <w:t xml:space="preserve"> </w:t>
      </w:r>
      <w:r w:rsidRPr="00786716">
        <w:rPr>
          <w:rFonts w:ascii="PT Serif" w:hAnsi="PT Serif"/>
          <w:b/>
          <w:bCs/>
          <w:sz w:val="21"/>
        </w:rPr>
        <w:t>10</w:t>
      </w:r>
      <w:r w:rsidRPr="00786716">
        <w:rPr>
          <w:rFonts w:ascii="PT Serif" w:hAnsi="PT Serif"/>
          <w:sz w:val="21"/>
        </w:rPr>
        <w:t>:6775–6784. doi:10.1002/ece3.6381</w:t>
      </w:r>
    </w:p>
    <w:p w14:paraId="5E10DDB1" w14:textId="77777777" w:rsidR="00786716" w:rsidRPr="00786716" w:rsidRDefault="00786716" w:rsidP="00786716">
      <w:pPr>
        <w:pStyle w:val="Bibliography"/>
        <w:rPr>
          <w:rFonts w:ascii="PT Serif" w:hAnsi="PT Serif"/>
          <w:sz w:val="21"/>
        </w:rPr>
      </w:pPr>
      <w:r w:rsidRPr="00786716">
        <w:rPr>
          <w:rFonts w:ascii="PT Serif" w:hAnsi="PT Serif"/>
          <w:sz w:val="21"/>
        </w:rPr>
        <w:lastRenderedPageBreak/>
        <w:t xml:space="preserve">Mizumoto N, Bourguignon T, Bailey NW. 2022. Ancestral sex-role plasticity facilitates the evolution of same-sex sexual behavior. </w:t>
      </w:r>
      <w:r w:rsidRPr="00786716">
        <w:rPr>
          <w:rFonts w:ascii="PT Serif" w:hAnsi="PT Serif"/>
          <w:i/>
          <w:iCs/>
          <w:sz w:val="21"/>
        </w:rPr>
        <w:t>Proceedings of the National Academy of Sciences of the United States of America</w:t>
      </w:r>
      <w:r w:rsidRPr="00786716">
        <w:rPr>
          <w:rFonts w:ascii="PT Serif" w:hAnsi="PT Serif"/>
          <w:sz w:val="21"/>
        </w:rPr>
        <w:t xml:space="preserve"> </w:t>
      </w:r>
      <w:r w:rsidRPr="00786716">
        <w:rPr>
          <w:rFonts w:ascii="PT Serif" w:hAnsi="PT Serif"/>
          <w:b/>
          <w:bCs/>
          <w:sz w:val="21"/>
        </w:rPr>
        <w:t>119</w:t>
      </w:r>
      <w:r w:rsidRPr="00786716">
        <w:rPr>
          <w:rFonts w:ascii="PT Serif" w:hAnsi="PT Serif"/>
          <w:sz w:val="21"/>
        </w:rPr>
        <w:t>:e2212401119. doi:10.1073/pnas.2212401119</w:t>
      </w:r>
    </w:p>
    <w:p w14:paraId="4815B5A7"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Dobata S. 2019. Adaptive switch to sexually dimorphic movements by partner-seeking termites. </w:t>
      </w:r>
      <w:r w:rsidRPr="00786716">
        <w:rPr>
          <w:rFonts w:ascii="PT Serif" w:hAnsi="PT Serif"/>
          <w:i/>
          <w:iCs/>
          <w:sz w:val="21"/>
        </w:rPr>
        <w:t>Science Advances</w:t>
      </w:r>
      <w:r w:rsidRPr="00786716">
        <w:rPr>
          <w:rFonts w:ascii="PT Serif" w:hAnsi="PT Serif"/>
          <w:sz w:val="21"/>
        </w:rPr>
        <w:t xml:space="preserve"> </w:t>
      </w:r>
      <w:r w:rsidRPr="00786716">
        <w:rPr>
          <w:rFonts w:ascii="PT Serif" w:hAnsi="PT Serif"/>
          <w:b/>
          <w:bCs/>
          <w:sz w:val="21"/>
        </w:rPr>
        <w:t>5</w:t>
      </w:r>
      <w:r w:rsidRPr="00786716">
        <w:rPr>
          <w:rFonts w:ascii="PT Serif" w:hAnsi="PT Serif"/>
          <w:sz w:val="21"/>
        </w:rPr>
        <w:t>:eaau6108. doi:10.1126/sciadv.aau6108</w:t>
      </w:r>
    </w:p>
    <w:p w14:paraId="03E6A628"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Hellemans S, Engel MS, Bourguignon T, Buček A. 2024a. Extinct and extant termites reveal the fidelity of behavior fossilization in amber. </w:t>
      </w:r>
      <w:r w:rsidRPr="00786716">
        <w:rPr>
          <w:rFonts w:ascii="PT Serif" w:hAnsi="PT Serif"/>
          <w:i/>
          <w:iCs/>
          <w:sz w:val="21"/>
        </w:rPr>
        <w:t>Proc Natl Acad Sci USA</w:t>
      </w:r>
      <w:r w:rsidRPr="00786716">
        <w:rPr>
          <w:rFonts w:ascii="PT Serif" w:hAnsi="PT Serif"/>
          <w:sz w:val="21"/>
        </w:rPr>
        <w:t xml:space="preserve"> </w:t>
      </w:r>
      <w:r w:rsidRPr="00786716">
        <w:rPr>
          <w:rFonts w:ascii="PT Serif" w:hAnsi="PT Serif"/>
          <w:b/>
          <w:bCs/>
          <w:sz w:val="21"/>
        </w:rPr>
        <w:t>121</w:t>
      </w:r>
      <w:r w:rsidRPr="00786716">
        <w:rPr>
          <w:rFonts w:ascii="PT Serif" w:hAnsi="PT Serif"/>
          <w:sz w:val="21"/>
        </w:rPr>
        <w:t>:e2308922121. doi:10.1073/pnas.2308922121</w:t>
      </w:r>
    </w:p>
    <w:p w14:paraId="428101E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Lee S-B, Chouvenc T. 2024b. The strength of sexual signals predicts same-sex pairing in two </w:t>
      </w:r>
      <w:r w:rsidRPr="00786716">
        <w:rPr>
          <w:rFonts w:ascii="PT Serif" w:hAnsi="PT Serif"/>
          <w:i/>
          <w:iCs/>
          <w:sz w:val="21"/>
        </w:rPr>
        <w:t>Coptotermes</w:t>
      </w:r>
      <w:r w:rsidRPr="00786716">
        <w:rPr>
          <w:rFonts w:ascii="PT Serif" w:hAnsi="PT Serif"/>
          <w:sz w:val="21"/>
        </w:rPr>
        <w:t xml:space="preserve"> termites. </w:t>
      </w:r>
      <w:r w:rsidRPr="00786716">
        <w:rPr>
          <w:rFonts w:ascii="PT Serif" w:hAnsi="PT Serif"/>
          <w:i/>
          <w:iCs/>
          <w:sz w:val="21"/>
        </w:rPr>
        <w:t>Behavioral Ecology</w:t>
      </w:r>
      <w:r w:rsidRPr="00786716">
        <w:rPr>
          <w:rFonts w:ascii="PT Serif" w:hAnsi="PT Serif"/>
          <w:sz w:val="21"/>
        </w:rPr>
        <w:t xml:space="preserve"> arae067. doi:10.1093/beheco/arae067</w:t>
      </w:r>
    </w:p>
    <w:p w14:paraId="6A31FB2A"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Lee SB, Valentini G, Chouvenc T, Pratt SC. 2021. Coordination of movement via complementary interactions of leaders and followers in termite mating pairs. </w:t>
      </w:r>
      <w:r w:rsidRPr="00786716">
        <w:rPr>
          <w:rFonts w:ascii="PT Serif" w:hAnsi="PT Serif"/>
          <w:i/>
          <w:iCs/>
          <w:sz w:val="21"/>
        </w:rPr>
        <w:t>Proceedings of the Royal Society B: Biological Sciences</w:t>
      </w:r>
      <w:r w:rsidRPr="00786716">
        <w:rPr>
          <w:rFonts w:ascii="PT Serif" w:hAnsi="PT Serif"/>
          <w:sz w:val="21"/>
        </w:rPr>
        <w:t xml:space="preserve"> </w:t>
      </w:r>
      <w:r w:rsidRPr="00786716">
        <w:rPr>
          <w:rFonts w:ascii="PT Serif" w:hAnsi="PT Serif"/>
          <w:b/>
          <w:bCs/>
          <w:sz w:val="21"/>
        </w:rPr>
        <w:t>288</w:t>
      </w:r>
      <w:r w:rsidRPr="00786716">
        <w:rPr>
          <w:rFonts w:ascii="PT Serif" w:hAnsi="PT Serif"/>
          <w:sz w:val="21"/>
        </w:rPr>
        <w:t>:20210998. doi:10.1098/rspb.2021.0998</w:t>
      </w:r>
    </w:p>
    <w:p w14:paraId="1A7D5FB7"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Mizumoto N, Nagaya N, Fujisawa R. 2024c. Wasted Efforts Impair Random Search Efficiency and Reduce Choosiness in Mate-Pairing Termites. </w:t>
      </w:r>
      <w:r w:rsidRPr="00786716">
        <w:rPr>
          <w:rFonts w:ascii="PT Serif" w:hAnsi="PT Serif"/>
          <w:i/>
          <w:iCs/>
          <w:sz w:val="21"/>
        </w:rPr>
        <w:t>The American Naturalist</w:t>
      </w:r>
      <w:r w:rsidRPr="00786716">
        <w:rPr>
          <w:rFonts w:ascii="PT Serif" w:hAnsi="PT Serif"/>
          <w:sz w:val="21"/>
        </w:rPr>
        <w:t xml:space="preserve"> 000–000. doi:10.1086/732877</w:t>
      </w:r>
    </w:p>
    <w:p w14:paraId="56CDA0B5" w14:textId="77777777" w:rsidR="00786716" w:rsidRPr="00786716" w:rsidRDefault="00786716" w:rsidP="00786716">
      <w:pPr>
        <w:pStyle w:val="Bibliography"/>
        <w:rPr>
          <w:rFonts w:ascii="PT Serif" w:hAnsi="PT Serif"/>
          <w:sz w:val="21"/>
        </w:rPr>
      </w:pPr>
      <w:r w:rsidRPr="00786716">
        <w:rPr>
          <w:rFonts w:ascii="PT Serif" w:hAnsi="PT Serif"/>
          <w:sz w:val="21"/>
        </w:rPr>
        <w:t>Mizumoto N, Reiter S. 2025. Maintaining tandem movement cohesion through antennal movements in termites. doi:10.1101/2025.02.13.638054</w:t>
      </w:r>
    </w:p>
    <w:p w14:paraId="299B268F"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Nii R, Oguchi K, Shinji J, Koshikawa S, Miura T. 2019. Reduction of a nymphal instar in a dampwood termite: heterochronic shift in the caste differentiation pathways. </w:t>
      </w:r>
      <w:r w:rsidRPr="00786716">
        <w:rPr>
          <w:rFonts w:ascii="PT Serif" w:hAnsi="PT Serif"/>
          <w:i/>
          <w:iCs/>
          <w:sz w:val="21"/>
        </w:rPr>
        <w:t>EvoDevo</w:t>
      </w:r>
      <w:r w:rsidRPr="00786716">
        <w:rPr>
          <w:rFonts w:ascii="PT Serif" w:hAnsi="PT Serif"/>
          <w:sz w:val="21"/>
        </w:rPr>
        <w:t xml:space="preserve"> </w:t>
      </w:r>
      <w:r w:rsidRPr="00786716">
        <w:rPr>
          <w:rFonts w:ascii="PT Serif" w:hAnsi="PT Serif"/>
          <w:b/>
          <w:bCs/>
          <w:sz w:val="21"/>
        </w:rPr>
        <w:t>10</w:t>
      </w:r>
      <w:r w:rsidRPr="00786716">
        <w:rPr>
          <w:rFonts w:ascii="PT Serif" w:hAnsi="PT Serif"/>
          <w:sz w:val="21"/>
        </w:rPr>
        <w:t>:10. doi:10.1186/s13227-019-0123-8</w:t>
      </w:r>
    </w:p>
    <w:p w14:paraId="4022F784"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Noirot C. 1991. Caste differentiation in Isoptera: basic features, role of pheromones. </w:t>
      </w:r>
      <w:r w:rsidRPr="00786716">
        <w:rPr>
          <w:rFonts w:ascii="PT Serif" w:hAnsi="PT Serif"/>
          <w:i/>
          <w:iCs/>
          <w:sz w:val="21"/>
        </w:rPr>
        <w:t>Ethology Ecology &amp; Evolution</w:t>
      </w:r>
      <w:r w:rsidRPr="00786716">
        <w:rPr>
          <w:rFonts w:ascii="PT Serif" w:hAnsi="PT Serif"/>
          <w:sz w:val="21"/>
        </w:rPr>
        <w:t xml:space="preserve"> </w:t>
      </w:r>
      <w:r w:rsidRPr="00786716">
        <w:rPr>
          <w:rFonts w:ascii="PT Serif" w:hAnsi="PT Serif"/>
          <w:b/>
          <w:bCs/>
          <w:sz w:val="21"/>
        </w:rPr>
        <w:t>3</w:t>
      </w:r>
      <w:r w:rsidRPr="00786716">
        <w:rPr>
          <w:rFonts w:ascii="PT Serif" w:hAnsi="PT Serif"/>
          <w:sz w:val="21"/>
        </w:rPr>
        <w:t>:2–7. doi:10.1080/03949370.1991.10721899</w:t>
      </w:r>
    </w:p>
    <w:p w14:paraId="187E6C4E" w14:textId="77777777" w:rsidR="00786716" w:rsidRPr="00786716" w:rsidRDefault="00786716" w:rsidP="00786716">
      <w:pPr>
        <w:pStyle w:val="Bibliography"/>
        <w:rPr>
          <w:rFonts w:ascii="PT Serif" w:hAnsi="PT Serif"/>
          <w:sz w:val="21"/>
        </w:rPr>
      </w:pPr>
      <w:r w:rsidRPr="00786716">
        <w:rPr>
          <w:rFonts w:ascii="PT Serif" w:hAnsi="PT Serif"/>
          <w:sz w:val="21"/>
        </w:rPr>
        <w:t>Nutting WL. 1969. Flight and colony foundation. In: Krishna K, Weesner FM, editors. Biology of Termites. New York: Academic Press. pp. 233–282. doi:10.1016/B978-0-12-395529-6.50012-X</w:t>
      </w:r>
    </w:p>
    <w:p w14:paraId="450DAEA6"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Oguchi K, Miura T. 2023. Upregulation of Hox genes leading to caste-specific morphogenesis in a termite. </w:t>
      </w:r>
      <w:r w:rsidRPr="00786716">
        <w:rPr>
          <w:rFonts w:ascii="PT Serif" w:hAnsi="PT Serif"/>
          <w:i/>
          <w:iCs/>
          <w:sz w:val="21"/>
        </w:rPr>
        <w:t>EvoDevo</w:t>
      </w:r>
      <w:r w:rsidRPr="00786716">
        <w:rPr>
          <w:rFonts w:ascii="PT Serif" w:hAnsi="PT Serif"/>
          <w:sz w:val="21"/>
        </w:rPr>
        <w:t xml:space="preserve"> </w:t>
      </w:r>
      <w:r w:rsidRPr="00786716">
        <w:rPr>
          <w:rFonts w:ascii="PT Serif" w:hAnsi="PT Serif"/>
          <w:b/>
          <w:bCs/>
          <w:sz w:val="21"/>
        </w:rPr>
        <w:t>14</w:t>
      </w:r>
      <w:r w:rsidRPr="00786716">
        <w:rPr>
          <w:rFonts w:ascii="PT Serif" w:hAnsi="PT Serif"/>
          <w:sz w:val="21"/>
        </w:rPr>
        <w:t>:12. doi:10.1186/s13227-023-00216-w</w:t>
      </w:r>
    </w:p>
    <w:p w14:paraId="38F1E6A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Oguchi K, Shimoji H, Hayashi Y, Miura T. 2016. Reproductive organ development along the caste differentiation pathways in the dampwood termite Hodotermopsis sjostedti. </w:t>
      </w:r>
      <w:r w:rsidRPr="00786716">
        <w:rPr>
          <w:rFonts w:ascii="PT Serif" w:hAnsi="PT Serif"/>
          <w:i/>
          <w:iCs/>
          <w:sz w:val="21"/>
        </w:rPr>
        <w:t>Insectes Sociaux</w:t>
      </w:r>
      <w:r w:rsidRPr="00786716">
        <w:rPr>
          <w:rFonts w:ascii="PT Serif" w:hAnsi="PT Serif"/>
          <w:sz w:val="21"/>
        </w:rPr>
        <w:t xml:space="preserve"> </w:t>
      </w:r>
      <w:r w:rsidRPr="00786716">
        <w:rPr>
          <w:rFonts w:ascii="PT Serif" w:hAnsi="PT Serif"/>
          <w:b/>
          <w:bCs/>
          <w:sz w:val="21"/>
        </w:rPr>
        <w:t>63</w:t>
      </w:r>
      <w:r w:rsidRPr="00786716">
        <w:rPr>
          <w:rFonts w:ascii="PT Serif" w:hAnsi="PT Serif"/>
          <w:sz w:val="21"/>
        </w:rPr>
        <w:t>:519–529. doi:10.1007/s00040-016-0495-x</w:t>
      </w:r>
    </w:p>
    <w:p w14:paraId="33297D8A"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Ohmura W, Makihara H. 2005. Swarming of </w:t>
      </w:r>
      <w:r w:rsidRPr="00786716">
        <w:rPr>
          <w:rFonts w:ascii="PT Serif" w:hAnsi="PT Serif"/>
          <w:i/>
          <w:iCs/>
          <w:sz w:val="21"/>
        </w:rPr>
        <w:t>Hodotermopsis japonica</w:t>
      </w:r>
      <w:r w:rsidRPr="00786716">
        <w:rPr>
          <w:rFonts w:ascii="PT Serif" w:hAnsi="PT Serif"/>
          <w:sz w:val="21"/>
        </w:rPr>
        <w:t xml:space="preserve"> Holmgren in Amami Oshima Island. </w:t>
      </w:r>
      <w:r w:rsidRPr="00786716">
        <w:rPr>
          <w:rFonts w:ascii="PT Serif" w:hAnsi="PT Serif"/>
          <w:i/>
          <w:iCs/>
          <w:sz w:val="21"/>
        </w:rPr>
        <w:t>Japanese Journal of Environmental Entomology and Zoology</w:t>
      </w:r>
      <w:r w:rsidRPr="00786716">
        <w:rPr>
          <w:rFonts w:ascii="PT Serif" w:hAnsi="PT Serif"/>
          <w:sz w:val="21"/>
        </w:rPr>
        <w:t xml:space="preserve"> </w:t>
      </w:r>
      <w:r w:rsidRPr="00786716">
        <w:rPr>
          <w:rFonts w:ascii="PT Serif" w:hAnsi="PT Serif"/>
          <w:b/>
          <w:bCs/>
          <w:sz w:val="21"/>
        </w:rPr>
        <w:t>16</w:t>
      </w:r>
      <w:r w:rsidRPr="00786716">
        <w:rPr>
          <w:rFonts w:ascii="PT Serif" w:hAnsi="PT Serif"/>
          <w:sz w:val="21"/>
        </w:rPr>
        <w:t>:49–51.</w:t>
      </w:r>
    </w:p>
    <w:p w14:paraId="59C1E2CF" w14:textId="77777777" w:rsidR="00786716" w:rsidRPr="00786716" w:rsidRDefault="00786716" w:rsidP="00786716">
      <w:pPr>
        <w:pStyle w:val="Bibliography"/>
        <w:rPr>
          <w:rFonts w:ascii="PT Serif" w:hAnsi="PT Serif"/>
          <w:sz w:val="21"/>
        </w:rPr>
      </w:pPr>
      <w:r w:rsidRPr="00786716">
        <w:rPr>
          <w:rFonts w:ascii="PT Serif" w:hAnsi="PT Serif"/>
          <w:sz w:val="21"/>
        </w:rPr>
        <w:t>Oster GF, Wilson EO. 1978. Caste and Ecology in the Social Insects. Princeton: Princeton Univ. Press.</w:t>
      </w:r>
    </w:p>
    <w:p w14:paraId="7E270A91"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system for multi-animal pose tracking. </w:t>
      </w:r>
      <w:r w:rsidRPr="00786716">
        <w:rPr>
          <w:rFonts w:ascii="PT Serif" w:hAnsi="PT Serif"/>
          <w:i/>
          <w:iCs/>
          <w:sz w:val="21"/>
        </w:rPr>
        <w:t>Nature Methods</w:t>
      </w:r>
      <w:r w:rsidRPr="00786716">
        <w:rPr>
          <w:rFonts w:ascii="PT Serif" w:hAnsi="PT Serif"/>
          <w:sz w:val="21"/>
        </w:rPr>
        <w:t xml:space="preserve"> </w:t>
      </w:r>
      <w:r w:rsidRPr="00786716">
        <w:rPr>
          <w:rFonts w:ascii="PT Serif" w:hAnsi="PT Serif"/>
          <w:b/>
          <w:bCs/>
          <w:sz w:val="21"/>
        </w:rPr>
        <w:t>19</w:t>
      </w:r>
      <w:r w:rsidRPr="00786716">
        <w:rPr>
          <w:rFonts w:ascii="PT Serif" w:hAnsi="PT Serif"/>
          <w:sz w:val="21"/>
        </w:rPr>
        <w:t>:486–495. doi:10.1038/s41592-022-01426-1</w:t>
      </w:r>
    </w:p>
    <w:p w14:paraId="3ACD680B"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Scharf I, Hanna K, Gottlieb D. 2024. Experimental arena settings might lead to misinterpretation of movement properties. </w:t>
      </w:r>
      <w:r w:rsidRPr="00786716">
        <w:rPr>
          <w:rFonts w:ascii="PT Serif" w:hAnsi="PT Serif"/>
          <w:i/>
          <w:iCs/>
          <w:sz w:val="21"/>
        </w:rPr>
        <w:t>Insect Science</w:t>
      </w:r>
      <w:r w:rsidRPr="00786716">
        <w:rPr>
          <w:rFonts w:ascii="PT Serif" w:hAnsi="PT Serif"/>
          <w:sz w:val="21"/>
        </w:rPr>
        <w:t xml:space="preserve"> </w:t>
      </w:r>
      <w:r w:rsidRPr="00786716">
        <w:rPr>
          <w:rFonts w:ascii="PT Serif" w:hAnsi="PT Serif"/>
          <w:b/>
          <w:bCs/>
          <w:sz w:val="21"/>
        </w:rPr>
        <w:t>31</w:t>
      </w:r>
      <w:r w:rsidRPr="00786716">
        <w:rPr>
          <w:rFonts w:ascii="PT Serif" w:hAnsi="PT Serif"/>
          <w:sz w:val="21"/>
        </w:rPr>
        <w:t>:271–284. doi:10.1111/1744-7917.13213</w:t>
      </w:r>
    </w:p>
    <w:p w14:paraId="751D4223"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Shellman-Reeve JS. 2001. Genetic relatedness and partner preference in a monogamous, wood-dwelling termite. </w:t>
      </w:r>
      <w:r w:rsidRPr="00786716">
        <w:rPr>
          <w:rFonts w:ascii="PT Serif" w:hAnsi="PT Serif"/>
          <w:i/>
          <w:iCs/>
          <w:sz w:val="21"/>
        </w:rPr>
        <w:t>Animal Behaviour</w:t>
      </w:r>
      <w:r w:rsidRPr="00786716">
        <w:rPr>
          <w:rFonts w:ascii="PT Serif" w:hAnsi="PT Serif"/>
          <w:sz w:val="21"/>
        </w:rPr>
        <w:t xml:space="preserve"> </w:t>
      </w:r>
      <w:r w:rsidRPr="00786716">
        <w:rPr>
          <w:rFonts w:ascii="PT Serif" w:hAnsi="PT Serif"/>
          <w:b/>
          <w:bCs/>
          <w:sz w:val="21"/>
        </w:rPr>
        <w:t>61</w:t>
      </w:r>
      <w:r w:rsidRPr="00786716">
        <w:rPr>
          <w:rFonts w:ascii="PT Serif" w:hAnsi="PT Serif"/>
          <w:sz w:val="21"/>
        </w:rPr>
        <w:t>:869–876. doi:10.1006/anbe.2000.1674</w:t>
      </w:r>
    </w:p>
    <w:p w14:paraId="7E7F383D"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Shellman-Reeve JS. 1999. Courting strategies and conflicts in a monogamous, biparental termite. </w:t>
      </w:r>
      <w:r w:rsidRPr="00786716">
        <w:rPr>
          <w:rFonts w:ascii="PT Serif" w:hAnsi="PT Serif"/>
          <w:i/>
          <w:iCs/>
          <w:sz w:val="21"/>
        </w:rPr>
        <w:t>Proceedings of the Royal Society of London B</w:t>
      </w:r>
      <w:r w:rsidRPr="00786716">
        <w:rPr>
          <w:rFonts w:ascii="PT Serif" w:hAnsi="PT Serif"/>
          <w:sz w:val="21"/>
        </w:rPr>
        <w:t xml:space="preserve"> </w:t>
      </w:r>
      <w:r w:rsidRPr="00786716">
        <w:rPr>
          <w:rFonts w:ascii="PT Serif" w:hAnsi="PT Serif"/>
          <w:b/>
          <w:bCs/>
          <w:sz w:val="21"/>
        </w:rPr>
        <w:t>266</w:t>
      </w:r>
      <w:r w:rsidRPr="00786716">
        <w:rPr>
          <w:rFonts w:ascii="PT Serif" w:hAnsi="PT Serif"/>
          <w:sz w:val="21"/>
        </w:rPr>
        <w:t>:137–144. doi:10.1098/rspb.1999.0613</w:t>
      </w:r>
    </w:p>
    <w:p w14:paraId="719D825B" w14:textId="77777777" w:rsidR="00786716" w:rsidRPr="00786716" w:rsidRDefault="00786716" w:rsidP="00786716">
      <w:pPr>
        <w:pStyle w:val="Bibliography"/>
        <w:rPr>
          <w:rFonts w:ascii="PT Serif" w:hAnsi="PT Serif"/>
          <w:sz w:val="21"/>
        </w:rPr>
      </w:pPr>
      <w:r w:rsidRPr="00786716">
        <w:rPr>
          <w:rFonts w:ascii="PT Serif" w:hAnsi="PT Serif"/>
          <w:sz w:val="21"/>
        </w:rPr>
        <w:lastRenderedPageBreak/>
        <w:t xml:space="preserve">Shellman-Reeve JS. 1994. Limited nutrients in a dampwood termite: nest preference, competition and cooperative nest defence. </w:t>
      </w:r>
      <w:r w:rsidRPr="00786716">
        <w:rPr>
          <w:rFonts w:ascii="PT Serif" w:hAnsi="PT Serif"/>
          <w:i/>
          <w:iCs/>
          <w:sz w:val="21"/>
        </w:rPr>
        <w:t>Journal of Animal Ecology</w:t>
      </w:r>
      <w:r w:rsidRPr="00786716">
        <w:rPr>
          <w:rFonts w:ascii="PT Serif" w:hAnsi="PT Serif"/>
          <w:sz w:val="21"/>
        </w:rPr>
        <w:t xml:space="preserve"> </w:t>
      </w:r>
      <w:r w:rsidRPr="00786716">
        <w:rPr>
          <w:rFonts w:ascii="PT Serif" w:hAnsi="PT Serif"/>
          <w:b/>
          <w:bCs/>
          <w:sz w:val="21"/>
        </w:rPr>
        <w:t>63</w:t>
      </w:r>
      <w:r w:rsidRPr="00786716">
        <w:rPr>
          <w:rFonts w:ascii="PT Serif" w:hAnsi="PT Serif"/>
          <w:sz w:val="21"/>
        </w:rPr>
        <w:t>:921–932.</w:t>
      </w:r>
    </w:p>
    <w:p w14:paraId="429EC330"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Shimoji H, Mizumoto N, Oguchi K, Dobata S. 2019. Caste-biased locomotor activities in isolated termites. </w:t>
      </w:r>
      <w:r w:rsidRPr="00786716">
        <w:rPr>
          <w:rFonts w:ascii="PT Serif" w:hAnsi="PT Serif"/>
          <w:i/>
          <w:iCs/>
          <w:sz w:val="21"/>
        </w:rPr>
        <w:t>Physiological Entomology</w:t>
      </w:r>
      <w:r w:rsidRPr="00786716">
        <w:rPr>
          <w:rFonts w:ascii="PT Serif" w:hAnsi="PT Serif"/>
          <w:sz w:val="21"/>
        </w:rPr>
        <w:t xml:space="preserve"> </w:t>
      </w:r>
      <w:r w:rsidRPr="00786716">
        <w:rPr>
          <w:rFonts w:ascii="PT Serif" w:hAnsi="PT Serif"/>
          <w:b/>
          <w:bCs/>
          <w:sz w:val="21"/>
        </w:rPr>
        <w:t>45</w:t>
      </w:r>
      <w:r w:rsidRPr="00786716">
        <w:rPr>
          <w:rFonts w:ascii="PT Serif" w:hAnsi="PT Serif"/>
          <w:sz w:val="21"/>
        </w:rPr>
        <w:t>:50–59. doi:10.1111/phen.12315</w:t>
      </w:r>
    </w:p>
    <w:p w14:paraId="5FB2D217" w14:textId="77777777" w:rsidR="00786716" w:rsidRPr="00786716" w:rsidRDefault="00786716" w:rsidP="00786716">
      <w:pPr>
        <w:pStyle w:val="Bibliography"/>
        <w:rPr>
          <w:rFonts w:ascii="PT Serif" w:hAnsi="PT Serif"/>
          <w:sz w:val="21"/>
        </w:rPr>
      </w:pPr>
      <w:r w:rsidRPr="00786716">
        <w:rPr>
          <w:rFonts w:ascii="PT Serif" w:hAnsi="PT Serif"/>
          <w:sz w:val="21"/>
        </w:rPr>
        <w:t>Stuart AM. 1969. 7 Social Behavior and Communication In: Krishna K, Weesner FM, editors. Biology of Termites. New York: Academic Press. pp. 193–232. doi:10.1016/b978-0-12-395529-6.50011-8</w:t>
      </w:r>
    </w:p>
    <w:p w14:paraId="6A32AB66"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Sugio K, Miyaguni Y, Yoshimura T. 2020. Synchronization of alate emergence among colonies and dispersal strategy in the Ryukyu dry-wood termite </w:t>
      </w:r>
      <w:r w:rsidRPr="00786716">
        <w:rPr>
          <w:rFonts w:ascii="PT Serif" w:hAnsi="PT Serif"/>
          <w:i/>
          <w:iCs/>
          <w:sz w:val="21"/>
        </w:rPr>
        <w:t xml:space="preserve">Neotermes sugioi </w:t>
      </w:r>
      <w:r w:rsidRPr="00786716">
        <w:rPr>
          <w:rFonts w:ascii="PT Serif" w:hAnsi="PT Serif"/>
          <w:sz w:val="21"/>
        </w:rPr>
        <w:t xml:space="preserve">(Isoptera: Kalotermitidae). </w:t>
      </w:r>
      <w:r w:rsidRPr="00786716">
        <w:rPr>
          <w:rFonts w:ascii="PT Serif" w:hAnsi="PT Serif"/>
          <w:i/>
          <w:iCs/>
          <w:sz w:val="21"/>
        </w:rPr>
        <w:t>Insectes Sociaux</w:t>
      </w:r>
      <w:r w:rsidRPr="00786716">
        <w:rPr>
          <w:rFonts w:ascii="PT Serif" w:hAnsi="PT Serif"/>
          <w:sz w:val="21"/>
        </w:rPr>
        <w:t xml:space="preserve"> 1–8. doi:10.1007/s00040-020-00766-5</w:t>
      </w:r>
    </w:p>
    <w:p w14:paraId="34E6493D" w14:textId="77777777" w:rsidR="00786716" w:rsidRPr="00786716" w:rsidRDefault="00786716" w:rsidP="00786716">
      <w:pPr>
        <w:pStyle w:val="Bibliography"/>
        <w:rPr>
          <w:rFonts w:ascii="PT Serif" w:hAnsi="PT Serif"/>
          <w:sz w:val="21"/>
        </w:rPr>
      </w:pPr>
      <w:r w:rsidRPr="00786716">
        <w:rPr>
          <w:rFonts w:ascii="PT Serif" w:hAnsi="PT Serif"/>
          <w:sz w:val="21"/>
        </w:rPr>
        <w:t>Therneau TM. 2015. coxme: mixed effects Cox models.</w:t>
      </w:r>
    </w:p>
    <w:p w14:paraId="01947332"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Tuma J, Eggleton P, Fayle TM. 2020. Ant-termite interactions: an important but under-explored ecological linkage. </w:t>
      </w:r>
      <w:r w:rsidRPr="00786716">
        <w:rPr>
          <w:rFonts w:ascii="PT Serif" w:hAnsi="PT Serif"/>
          <w:i/>
          <w:iCs/>
          <w:sz w:val="21"/>
        </w:rPr>
        <w:t>Biological Reviews</w:t>
      </w:r>
      <w:r w:rsidRPr="00786716">
        <w:rPr>
          <w:rFonts w:ascii="PT Serif" w:hAnsi="PT Serif"/>
          <w:sz w:val="21"/>
        </w:rPr>
        <w:t xml:space="preserve"> </w:t>
      </w:r>
      <w:r w:rsidRPr="00786716">
        <w:rPr>
          <w:rFonts w:ascii="PT Serif" w:hAnsi="PT Serif"/>
          <w:b/>
          <w:bCs/>
          <w:sz w:val="21"/>
        </w:rPr>
        <w:t>95</w:t>
      </w:r>
      <w:r w:rsidRPr="00786716">
        <w:rPr>
          <w:rFonts w:ascii="PT Serif" w:hAnsi="PT Serif"/>
          <w:sz w:val="21"/>
        </w:rPr>
        <w:t>:555–572. doi:10.1111/brv.12577</w:t>
      </w:r>
    </w:p>
    <w:p w14:paraId="3713E3F6" w14:textId="77777777" w:rsidR="00786716" w:rsidRPr="00786716" w:rsidRDefault="00786716" w:rsidP="00786716">
      <w:pPr>
        <w:pStyle w:val="Bibliography"/>
        <w:rPr>
          <w:rFonts w:ascii="PT Serif" w:hAnsi="PT Serif"/>
          <w:sz w:val="21"/>
        </w:rPr>
      </w:pPr>
      <w:r w:rsidRPr="00786716">
        <w:rPr>
          <w:rFonts w:ascii="PT Serif" w:hAnsi="PT Serif"/>
          <w:sz w:val="21"/>
        </w:rPr>
        <w:t>Wang M, Hellemans S, Šobotník J, Arora J, Buček A, Sillam</w:t>
      </w:r>
      <w:r w:rsidRPr="00786716">
        <w:rPr>
          <w:rFonts w:ascii="PT Serif" w:hAnsi="PT Serif" w:cs="Cambria Math"/>
          <w:sz w:val="21"/>
        </w:rPr>
        <w:t>‐</w:t>
      </w:r>
      <w:r w:rsidRPr="00786716">
        <w:rPr>
          <w:rFonts w:ascii="PT Serif" w:hAnsi="PT Serif"/>
          <w:sz w:val="21"/>
        </w:rPr>
        <w:t>Duss</w:t>
      </w:r>
      <w:r w:rsidRPr="00786716">
        <w:rPr>
          <w:rFonts w:ascii="PT Serif" w:hAnsi="PT Serif" w:cs="Aptos"/>
          <w:sz w:val="21"/>
        </w:rPr>
        <w:t>è</w:t>
      </w:r>
      <w:r w:rsidRPr="00786716">
        <w:rPr>
          <w:rFonts w:ascii="PT Serif" w:hAnsi="PT Serif"/>
          <w:sz w:val="21"/>
        </w:rPr>
        <w:t xml:space="preserve">s D, Clitheroe C, Lu T, Lo N, Engel MS, Roisin Y, Evans TA, Bourguignon T. 2022. Phylogeny, biogeography and classification of Teletisoptera (Blattaria: Isoptera). </w:t>
      </w:r>
      <w:r w:rsidRPr="00786716">
        <w:rPr>
          <w:rFonts w:ascii="PT Serif" w:hAnsi="PT Serif"/>
          <w:i/>
          <w:iCs/>
          <w:sz w:val="21"/>
        </w:rPr>
        <w:t>Systematic Entomology</w:t>
      </w:r>
      <w:r w:rsidRPr="00786716">
        <w:rPr>
          <w:rFonts w:ascii="PT Serif" w:hAnsi="PT Serif"/>
          <w:sz w:val="21"/>
        </w:rPr>
        <w:t xml:space="preserve"> </w:t>
      </w:r>
      <w:r w:rsidRPr="00786716">
        <w:rPr>
          <w:rFonts w:ascii="PT Serif" w:hAnsi="PT Serif"/>
          <w:b/>
          <w:bCs/>
          <w:sz w:val="21"/>
        </w:rPr>
        <w:t>47</w:t>
      </w:r>
      <w:r w:rsidRPr="00786716">
        <w:rPr>
          <w:rFonts w:ascii="PT Serif" w:hAnsi="PT Serif"/>
          <w:sz w:val="21"/>
        </w:rPr>
        <w:t>:581–590. doi:10.1111/syen.12548</w:t>
      </w:r>
    </w:p>
    <w:p w14:paraId="111D20F3"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Wilkinson W. 1962. Dispersal of alates and establishment of new colonies in </w:t>
      </w:r>
      <w:r w:rsidRPr="00786716">
        <w:rPr>
          <w:rFonts w:ascii="PT Serif" w:hAnsi="PT Serif"/>
          <w:i/>
          <w:iCs/>
          <w:sz w:val="21"/>
        </w:rPr>
        <w:t>Cryptotermes havilandi</w:t>
      </w:r>
      <w:r w:rsidRPr="00786716">
        <w:rPr>
          <w:rFonts w:ascii="PT Serif" w:hAnsi="PT Serif"/>
          <w:sz w:val="21"/>
        </w:rPr>
        <w:t xml:space="preserve"> (Sjöstedt) (Isoptera, Kalotermitidae). </w:t>
      </w:r>
      <w:r w:rsidRPr="00786716">
        <w:rPr>
          <w:rFonts w:ascii="PT Serif" w:hAnsi="PT Serif"/>
          <w:i/>
          <w:iCs/>
          <w:sz w:val="21"/>
        </w:rPr>
        <w:t>Bulletin of Entomological Research</w:t>
      </w:r>
      <w:r w:rsidRPr="00786716">
        <w:rPr>
          <w:rFonts w:ascii="PT Serif" w:hAnsi="PT Serif"/>
          <w:sz w:val="21"/>
        </w:rPr>
        <w:t xml:space="preserve"> </w:t>
      </w:r>
      <w:r w:rsidRPr="00786716">
        <w:rPr>
          <w:rFonts w:ascii="PT Serif" w:hAnsi="PT Serif"/>
          <w:b/>
          <w:bCs/>
          <w:sz w:val="21"/>
        </w:rPr>
        <w:t>53</w:t>
      </w:r>
      <w:r w:rsidRPr="00786716">
        <w:rPr>
          <w:rFonts w:ascii="PT Serif" w:hAnsi="PT Serif"/>
          <w:sz w:val="21"/>
        </w:rPr>
        <w:t>:265–286. doi:10.1017/S0007485300048124</w:t>
      </w:r>
    </w:p>
    <w:p w14:paraId="2585BB48" w14:textId="77777777" w:rsidR="00786716" w:rsidRPr="00786716" w:rsidRDefault="00786716" w:rsidP="00786716">
      <w:pPr>
        <w:pStyle w:val="Bibliography"/>
        <w:rPr>
          <w:rFonts w:ascii="PT Serif" w:hAnsi="PT Serif"/>
          <w:sz w:val="21"/>
        </w:rPr>
      </w:pPr>
      <w:r w:rsidRPr="00786716">
        <w:rPr>
          <w:rFonts w:ascii="PT Serif" w:hAnsi="PT Serif"/>
          <w:sz w:val="21"/>
        </w:rPr>
        <w:t xml:space="preserve">Yaguchi H, Kobayashi I, Maekawa K, Nalepa CA. 2021. Extra-pair paternity in the wood-feeding cockroach Cryptocercus punctulatus Scudder: Social but not genetic monogamy. </w:t>
      </w:r>
      <w:r w:rsidRPr="00786716">
        <w:rPr>
          <w:rFonts w:ascii="PT Serif" w:hAnsi="PT Serif"/>
          <w:i/>
          <w:iCs/>
          <w:sz w:val="21"/>
        </w:rPr>
        <w:t>Molecular Ecology</w:t>
      </w:r>
      <w:r w:rsidRPr="00786716">
        <w:rPr>
          <w:rFonts w:ascii="PT Serif" w:hAnsi="PT Serif"/>
          <w:sz w:val="21"/>
        </w:rPr>
        <w:t xml:space="preserve"> </w:t>
      </w:r>
      <w:r w:rsidRPr="00786716">
        <w:rPr>
          <w:rFonts w:ascii="PT Serif" w:hAnsi="PT Serif"/>
          <w:b/>
          <w:bCs/>
          <w:sz w:val="21"/>
        </w:rPr>
        <w:t>30</w:t>
      </w:r>
      <w:r w:rsidRPr="00786716">
        <w:rPr>
          <w:rFonts w:ascii="PT Serif" w:hAnsi="PT Serif"/>
          <w:sz w:val="21"/>
        </w:rPr>
        <w:t>:6743–6758. doi:10.1111/mec.16185</w:t>
      </w:r>
    </w:p>
    <w:p w14:paraId="7AD1E4D6" w14:textId="134561AE"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6720" w:type="dxa"/>
        <w:tblLook w:val="04A0" w:firstRow="1" w:lastRow="0" w:firstColumn="1" w:lastColumn="0" w:noHBand="0" w:noVBand="1"/>
      </w:tblPr>
      <w:tblGrid>
        <w:gridCol w:w="2400"/>
        <w:gridCol w:w="1152"/>
        <w:gridCol w:w="1584"/>
        <w:gridCol w:w="1584"/>
      </w:tblGrid>
      <w:tr w:rsidR="008D4AE5" w:rsidRPr="008D4AE5" w14:paraId="6E2D157E" w14:textId="5F0A447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c>
          <w:tcPr>
            <w:tcW w:w="1584" w:type="dxa"/>
            <w:tcBorders>
              <w:top w:val="nil"/>
              <w:left w:val="nil"/>
              <w:bottom w:val="single" w:sz="4" w:space="0" w:color="auto"/>
              <w:right w:val="nil"/>
            </w:tcBorders>
            <w:shd w:val="clear" w:color="000000" w:fill="FFFFFF"/>
          </w:tcPr>
          <w:p w14:paraId="27F10D21"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p>
        </w:tc>
      </w:tr>
      <w:tr w:rsidR="008D4AE5" w:rsidRPr="008D4AE5" w14:paraId="5D84875A" w14:textId="65916F8C" w:rsidTr="008D4AE5">
        <w:trPr>
          <w:trHeight w:val="300"/>
        </w:trPr>
        <w:tc>
          <w:tcPr>
            <w:tcW w:w="2400" w:type="dxa"/>
            <w:tcBorders>
              <w:top w:val="nil"/>
              <w:left w:val="nil"/>
              <w:bottom w:val="nil"/>
              <w:right w:val="nil"/>
            </w:tcBorders>
            <w:shd w:val="clear" w:color="000000" w:fill="FFFFFF"/>
            <w:noWrap/>
            <w:vAlign w:val="bottom"/>
            <w:hideMark/>
          </w:tcPr>
          <w:p w14:paraId="529E7A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17712F6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69A3DE9" w14:textId="6C34E260" w:rsidTr="008D4AE5">
        <w:trPr>
          <w:trHeight w:val="300"/>
        </w:trPr>
        <w:tc>
          <w:tcPr>
            <w:tcW w:w="2400" w:type="dxa"/>
            <w:tcBorders>
              <w:top w:val="nil"/>
              <w:left w:val="nil"/>
              <w:bottom w:val="nil"/>
              <w:right w:val="nil"/>
            </w:tcBorders>
            <w:shd w:val="clear" w:color="000000" w:fill="FFFFFF"/>
            <w:noWrap/>
            <w:vAlign w:val="bottom"/>
            <w:hideMark/>
          </w:tcPr>
          <w:p w14:paraId="404962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43DD7A2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A5A3CA5" w14:textId="22A41EFC" w:rsidTr="008D4AE5">
        <w:trPr>
          <w:trHeight w:val="300"/>
        </w:trPr>
        <w:tc>
          <w:tcPr>
            <w:tcW w:w="2400" w:type="dxa"/>
            <w:tcBorders>
              <w:top w:val="nil"/>
              <w:left w:val="nil"/>
              <w:bottom w:val="nil"/>
              <w:right w:val="nil"/>
            </w:tcBorders>
            <w:shd w:val="clear" w:color="000000" w:fill="FFFFFF"/>
            <w:noWrap/>
            <w:vAlign w:val="bottom"/>
            <w:hideMark/>
          </w:tcPr>
          <w:p w14:paraId="4645FE5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0D4563D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4BCFF47" w14:textId="3A141515" w:rsidTr="008D4AE5">
        <w:trPr>
          <w:trHeight w:val="300"/>
        </w:trPr>
        <w:tc>
          <w:tcPr>
            <w:tcW w:w="2400" w:type="dxa"/>
            <w:tcBorders>
              <w:top w:val="nil"/>
              <w:left w:val="nil"/>
              <w:bottom w:val="nil"/>
              <w:right w:val="nil"/>
            </w:tcBorders>
            <w:shd w:val="clear" w:color="000000" w:fill="FFFFFF"/>
            <w:noWrap/>
            <w:vAlign w:val="bottom"/>
            <w:hideMark/>
          </w:tcPr>
          <w:p w14:paraId="02D55EF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2F79A8A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33598F1" w14:textId="69473F2B" w:rsidTr="008D4AE5">
        <w:trPr>
          <w:trHeight w:val="300"/>
        </w:trPr>
        <w:tc>
          <w:tcPr>
            <w:tcW w:w="2400" w:type="dxa"/>
            <w:tcBorders>
              <w:top w:val="nil"/>
              <w:left w:val="nil"/>
              <w:bottom w:val="nil"/>
              <w:right w:val="nil"/>
            </w:tcBorders>
            <w:shd w:val="clear" w:color="000000" w:fill="FFFFFF"/>
            <w:noWrap/>
            <w:vAlign w:val="bottom"/>
            <w:hideMark/>
          </w:tcPr>
          <w:p w14:paraId="219A303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6D4F39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B6358B3" w14:textId="1351440C" w:rsidTr="008D4AE5">
        <w:trPr>
          <w:trHeight w:val="300"/>
        </w:trPr>
        <w:tc>
          <w:tcPr>
            <w:tcW w:w="2400" w:type="dxa"/>
            <w:tcBorders>
              <w:top w:val="nil"/>
              <w:left w:val="nil"/>
              <w:bottom w:val="nil"/>
              <w:right w:val="nil"/>
            </w:tcBorders>
            <w:shd w:val="clear" w:color="000000" w:fill="FFFFFF"/>
            <w:noWrap/>
            <w:vAlign w:val="bottom"/>
            <w:hideMark/>
          </w:tcPr>
          <w:p w14:paraId="0A391D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FAC4BF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813ECA6" w14:textId="7FEB00C4" w:rsidTr="008D4AE5">
        <w:trPr>
          <w:trHeight w:val="300"/>
        </w:trPr>
        <w:tc>
          <w:tcPr>
            <w:tcW w:w="2400" w:type="dxa"/>
            <w:tcBorders>
              <w:top w:val="nil"/>
              <w:left w:val="nil"/>
              <w:bottom w:val="nil"/>
              <w:right w:val="nil"/>
            </w:tcBorders>
            <w:shd w:val="clear" w:color="000000" w:fill="FFFFFF"/>
            <w:noWrap/>
            <w:vAlign w:val="bottom"/>
            <w:hideMark/>
          </w:tcPr>
          <w:p w14:paraId="5D4EB041"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896EB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2F3F25C" w14:textId="34685026" w:rsidTr="008D4AE5">
        <w:trPr>
          <w:trHeight w:val="300"/>
        </w:trPr>
        <w:tc>
          <w:tcPr>
            <w:tcW w:w="2400" w:type="dxa"/>
            <w:tcBorders>
              <w:top w:val="nil"/>
              <w:left w:val="nil"/>
              <w:bottom w:val="nil"/>
              <w:right w:val="nil"/>
            </w:tcBorders>
            <w:shd w:val="clear" w:color="000000" w:fill="FFFFFF"/>
            <w:noWrap/>
            <w:vAlign w:val="bottom"/>
            <w:hideMark/>
          </w:tcPr>
          <w:p w14:paraId="3F6A6A4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0D77F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A9846D5" w14:textId="06368BC3" w:rsidTr="008D4AE5">
        <w:trPr>
          <w:trHeight w:val="300"/>
        </w:trPr>
        <w:tc>
          <w:tcPr>
            <w:tcW w:w="2400" w:type="dxa"/>
            <w:tcBorders>
              <w:top w:val="nil"/>
              <w:left w:val="nil"/>
              <w:bottom w:val="nil"/>
              <w:right w:val="nil"/>
            </w:tcBorders>
            <w:shd w:val="clear" w:color="000000" w:fill="FFFFFF"/>
            <w:noWrap/>
            <w:vAlign w:val="bottom"/>
            <w:hideMark/>
          </w:tcPr>
          <w:p w14:paraId="73A5997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9C63F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CFDCE46" w14:textId="0BB420C6" w:rsidTr="008D4AE5">
        <w:trPr>
          <w:trHeight w:val="300"/>
        </w:trPr>
        <w:tc>
          <w:tcPr>
            <w:tcW w:w="2400" w:type="dxa"/>
            <w:tcBorders>
              <w:top w:val="nil"/>
              <w:left w:val="nil"/>
              <w:bottom w:val="nil"/>
              <w:right w:val="nil"/>
            </w:tcBorders>
            <w:shd w:val="clear" w:color="000000" w:fill="FFFFFF"/>
            <w:noWrap/>
            <w:vAlign w:val="bottom"/>
            <w:hideMark/>
          </w:tcPr>
          <w:p w14:paraId="5EE2226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185A133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6955A39" w14:textId="529EE84F" w:rsidTr="008D4AE5">
        <w:trPr>
          <w:trHeight w:val="300"/>
        </w:trPr>
        <w:tc>
          <w:tcPr>
            <w:tcW w:w="2400" w:type="dxa"/>
            <w:tcBorders>
              <w:top w:val="nil"/>
              <w:left w:val="nil"/>
              <w:bottom w:val="nil"/>
              <w:right w:val="nil"/>
            </w:tcBorders>
            <w:shd w:val="clear" w:color="000000" w:fill="FFFFFF"/>
            <w:noWrap/>
            <w:vAlign w:val="bottom"/>
            <w:hideMark/>
          </w:tcPr>
          <w:p w14:paraId="0FDF34C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354310A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072AA67" w14:textId="68E32E29" w:rsidTr="008D4AE5">
        <w:trPr>
          <w:trHeight w:val="300"/>
        </w:trPr>
        <w:tc>
          <w:tcPr>
            <w:tcW w:w="2400" w:type="dxa"/>
            <w:tcBorders>
              <w:top w:val="nil"/>
              <w:left w:val="nil"/>
              <w:bottom w:val="nil"/>
              <w:right w:val="nil"/>
            </w:tcBorders>
            <w:shd w:val="clear" w:color="000000" w:fill="FFFFFF"/>
            <w:noWrap/>
            <w:vAlign w:val="bottom"/>
            <w:hideMark/>
          </w:tcPr>
          <w:p w14:paraId="3AB3336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6E6EC40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4E11694" w14:textId="2A62C797" w:rsidTr="008D4AE5">
        <w:trPr>
          <w:trHeight w:val="300"/>
        </w:trPr>
        <w:tc>
          <w:tcPr>
            <w:tcW w:w="2400" w:type="dxa"/>
            <w:tcBorders>
              <w:top w:val="nil"/>
              <w:left w:val="nil"/>
              <w:bottom w:val="nil"/>
              <w:right w:val="nil"/>
            </w:tcBorders>
            <w:shd w:val="clear" w:color="000000" w:fill="FFFFFF"/>
            <w:noWrap/>
            <w:vAlign w:val="bottom"/>
            <w:hideMark/>
          </w:tcPr>
          <w:p w14:paraId="49FFF00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A8FA2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7EEF18C9" w14:textId="63534C60" w:rsidTr="008D4AE5">
        <w:trPr>
          <w:trHeight w:val="300"/>
        </w:trPr>
        <w:tc>
          <w:tcPr>
            <w:tcW w:w="2400" w:type="dxa"/>
            <w:tcBorders>
              <w:top w:val="nil"/>
              <w:left w:val="nil"/>
              <w:bottom w:val="nil"/>
              <w:right w:val="nil"/>
            </w:tcBorders>
            <w:shd w:val="clear" w:color="000000" w:fill="FFFFFF"/>
            <w:noWrap/>
            <w:vAlign w:val="bottom"/>
            <w:hideMark/>
          </w:tcPr>
          <w:p w14:paraId="4A2BD3C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0DA5F33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9C1A31" w14:textId="3271485F" w:rsidTr="008D4AE5">
        <w:trPr>
          <w:trHeight w:val="300"/>
        </w:trPr>
        <w:tc>
          <w:tcPr>
            <w:tcW w:w="2400" w:type="dxa"/>
            <w:tcBorders>
              <w:top w:val="nil"/>
              <w:left w:val="nil"/>
              <w:bottom w:val="nil"/>
              <w:right w:val="nil"/>
            </w:tcBorders>
            <w:shd w:val="clear" w:color="000000" w:fill="FFFFFF"/>
            <w:noWrap/>
            <w:vAlign w:val="bottom"/>
            <w:hideMark/>
          </w:tcPr>
          <w:p w14:paraId="3596CAD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3EF23CD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2B8B26D1" w14:textId="6E1556F4" w:rsidTr="008D4AE5">
        <w:trPr>
          <w:trHeight w:val="300"/>
        </w:trPr>
        <w:tc>
          <w:tcPr>
            <w:tcW w:w="2400" w:type="dxa"/>
            <w:tcBorders>
              <w:top w:val="nil"/>
              <w:left w:val="nil"/>
              <w:bottom w:val="nil"/>
              <w:right w:val="nil"/>
            </w:tcBorders>
            <w:shd w:val="clear" w:color="000000" w:fill="FFFFFF"/>
            <w:noWrap/>
            <w:vAlign w:val="bottom"/>
            <w:hideMark/>
          </w:tcPr>
          <w:p w14:paraId="2DA5837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43B5ADB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0DBE0E" w14:textId="2BD67F61" w:rsidTr="008D4AE5">
        <w:trPr>
          <w:trHeight w:val="300"/>
        </w:trPr>
        <w:tc>
          <w:tcPr>
            <w:tcW w:w="2400" w:type="dxa"/>
            <w:tcBorders>
              <w:top w:val="nil"/>
              <w:left w:val="nil"/>
              <w:bottom w:val="nil"/>
              <w:right w:val="nil"/>
            </w:tcBorders>
            <w:shd w:val="clear" w:color="000000" w:fill="FFFFFF"/>
            <w:noWrap/>
            <w:vAlign w:val="bottom"/>
            <w:hideMark/>
          </w:tcPr>
          <w:p w14:paraId="145CFA5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5EE178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5218DDE" w14:textId="0ADEF617" w:rsidTr="008D4AE5">
        <w:trPr>
          <w:trHeight w:val="300"/>
        </w:trPr>
        <w:tc>
          <w:tcPr>
            <w:tcW w:w="2400" w:type="dxa"/>
            <w:tcBorders>
              <w:top w:val="nil"/>
              <w:left w:val="nil"/>
              <w:bottom w:val="nil"/>
              <w:right w:val="nil"/>
            </w:tcBorders>
            <w:shd w:val="clear" w:color="000000" w:fill="FFFFFF"/>
            <w:noWrap/>
            <w:vAlign w:val="bottom"/>
            <w:hideMark/>
          </w:tcPr>
          <w:p w14:paraId="5840CE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6938C2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310CDA39" w14:textId="057465B3" w:rsidTr="008D4AE5">
        <w:trPr>
          <w:trHeight w:val="300"/>
        </w:trPr>
        <w:tc>
          <w:tcPr>
            <w:tcW w:w="2400" w:type="dxa"/>
            <w:tcBorders>
              <w:top w:val="nil"/>
              <w:left w:val="nil"/>
              <w:bottom w:val="nil"/>
              <w:right w:val="nil"/>
            </w:tcBorders>
            <w:shd w:val="clear" w:color="000000" w:fill="FFFFFF"/>
            <w:noWrap/>
            <w:vAlign w:val="bottom"/>
            <w:hideMark/>
          </w:tcPr>
          <w:p w14:paraId="034C671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5D6E39F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151B3F2" w14:textId="68B2FD4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single" w:sz="4" w:space="0" w:color="auto"/>
              <w:right w:val="nil"/>
            </w:tcBorders>
            <w:shd w:val="clear" w:color="000000" w:fill="FFFFFF"/>
          </w:tcPr>
          <w:p w14:paraId="35AB048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大博 中園" w:date="2025-04-23T15:58:00Z" w:initials="大中">
    <w:p w14:paraId="3154702F" w14:textId="77777777" w:rsidR="00AB3168" w:rsidRDefault="00AB3168" w:rsidP="00AB3168">
      <w:pPr>
        <w:pStyle w:val="CommentText"/>
      </w:pPr>
      <w:r>
        <w:rPr>
          <w:rStyle w:val="CommentReference"/>
        </w:rPr>
        <w:annotationRef/>
      </w:r>
      <w:r w:rsidRPr="00BB476B">
        <w:t xml:space="preserve">Including a brief statement about the phylogenetic position of </w:t>
      </w:r>
      <w:r w:rsidRPr="00BB476B">
        <w:rPr>
          <w:i/>
          <w:iCs/>
        </w:rPr>
        <w:t>Hodotermopsis</w:t>
      </w:r>
      <w:r w:rsidRPr="00BB476B">
        <w:t xml:space="preserve"> in th</w:t>
      </w:r>
      <w:r>
        <w:rPr>
          <w:rFonts w:hint="eastAsia"/>
        </w:rPr>
        <w:t>is</w:t>
      </w:r>
      <w:r w:rsidRPr="00BB476B">
        <w:t xml:space="preserve"> paragraph would help clarify why this species is particularly well suited for addressing the evolutionary transition discussed in the preceding paragraph. Since the second paragraph highlights the importance of studying basal termite lineages positioned between </w:t>
      </w:r>
      <w:r w:rsidRPr="00BB476B">
        <w:rPr>
          <w:i/>
          <w:iCs/>
        </w:rPr>
        <w:t>Cryptocercus</w:t>
      </w:r>
      <w:r w:rsidRPr="00BB476B">
        <w:t xml:space="preserve"> and more derived termites, linking this point explicitly to </w:t>
      </w:r>
      <w:r w:rsidRPr="00BB476B">
        <w:rPr>
          <w:i/>
          <w:iCs/>
        </w:rPr>
        <w:t>Hodotermopsis</w:t>
      </w:r>
      <w:r w:rsidRPr="00BB476B">
        <w:t xml:space="preserve"> would improve the logical flow and reinforce the evolutionary relevance of the focal species.</w:t>
      </w:r>
    </w:p>
  </w:comment>
  <w:comment w:id="4" w:author="Elijah Carroll" w:date="2025-04-26T01:03:00Z" w:initials="EC">
    <w:p w14:paraId="7AFF748D" w14:textId="77777777" w:rsidR="005F3701" w:rsidRDefault="005F3701" w:rsidP="005F3701">
      <w:pPr>
        <w:pStyle w:val="CommentText"/>
      </w:pPr>
      <w:r>
        <w:rPr>
          <w:rStyle w:val="CommentReference"/>
        </w:rPr>
        <w:annotationRef/>
      </w:r>
      <w:r>
        <w:t xml:space="preserve">Is it okay to say “will differentiate” or should we say, “which differentiated” to be more explicit. </w:t>
      </w:r>
    </w:p>
  </w:comment>
  <w:comment w:id="1" w:author="Nobuaki Mizumoto" w:date="2025-04-20T12:26:00Z" w:initials="NM">
    <w:p w14:paraId="63F66282" w14:textId="69195BBE" w:rsidR="00AB3168" w:rsidRDefault="00AB3168" w:rsidP="00AB3168">
      <w:pPr>
        <w:pStyle w:val="CommentText"/>
      </w:pPr>
      <w:r>
        <w:rPr>
          <w:rStyle w:val="CommentReference"/>
        </w:rPr>
        <w:annotationRef/>
      </w:r>
      <w:r>
        <w:t>&gt; Kanao-san, Nakazono-san, Expand these.</w:t>
      </w:r>
    </w:p>
  </w:comment>
  <w:comment w:id="2" w:author="大博 中園" w:date="2025-04-22T10:46:00Z" w:initials="大中">
    <w:p w14:paraId="7E2DEE2A" w14:textId="77777777" w:rsidR="00AB3168" w:rsidRDefault="00AB3168" w:rsidP="00AB3168">
      <w:pPr>
        <w:pStyle w:val="CommentText"/>
      </w:pPr>
      <w:r>
        <w:rPr>
          <w:rStyle w:val="CommentReference"/>
        </w:rPr>
        <w:annotationRef/>
      </w:r>
      <w:r>
        <w:rPr>
          <w:rFonts w:hint="eastAsia"/>
        </w:rPr>
        <w:t>Added information</w:t>
      </w:r>
      <w:r w:rsidRPr="004E0C00">
        <w:rPr>
          <w:sz w:val="22"/>
          <w:szCs w:val="22"/>
        </w:rPr>
        <w:t xml:space="preserve"> </w:t>
      </w:r>
      <w:r w:rsidRPr="004E0C00">
        <w:t>on the collection date and rearing conditions.</w:t>
      </w:r>
      <w:r>
        <w:rPr>
          <w:rFonts w:hint="eastAsia"/>
        </w:rPr>
        <w:t xml:space="preserve"> </w:t>
      </w:r>
      <w:r w:rsidRPr="003D24DC">
        <w:t>Citation w</w:t>
      </w:r>
      <w:r>
        <w:rPr>
          <w:rFonts w:hint="eastAsia"/>
        </w:rPr>
        <w:t>as</w:t>
      </w:r>
      <w:r w:rsidRPr="003D24DC">
        <w:t xml:space="preserve"> not inserted in order to avoid disrupting the citation style or misplacing references</w:t>
      </w:r>
      <w:r>
        <w:rPr>
          <w:rFonts w:hint="eastAsia"/>
        </w:rPr>
        <w:t xml:space="preserve"> (Title: </w:t>
      </w:r>
      <w:r w:rsidRPr="00A76FCB">
        <w:t>Development of a standard medium for culturing the termite</w:t>
      </w:r>
      <w:r>
        <w:rPr>
          <w:rFonts w:hint="eastAsia"/>
        </w:rPr>
        <w:t xml:space="preserve"> </w:t>
      </w:r>
      <w:r w:rsidRPr="00A76FCB">
        <w:rPr>
          <w:i/>
          <w:iCs/>
        </w:rPr>
        <w:t>Reticulitermes speratus</w:t>
      </w:r>
      <w:r>
        <w:rPr>
          <w:rFonts w:hint="eastAsia"/>
        </w:rPr>
        <w:t>)</w:t>
      </w:r>
      <w:r w:rsidRPr="003D24DC">
        <w:t>.</w:t>
      </w:r>
    </w:p>
  </w:comment>
  <w:comment w:id="3" w:author="TK" w:date="2025-04-24T22:54:00Z" w:initials="金尾太輔">
    <w:p w14:paraId="4316B266" w14:textId="77777777" w:rsidR="00AB3168" w:rsidRDefault="00AB3168" w:rsidP="00AB3168">
      <w:r>
        <w:rPr>
          <w:rStyle w:val="CommentReference"/>
        </w:rPr>
        <w:annotationRef/>
      </w:r>
      <w:r>
        <w:rPr>
          <w:rFonts w:hint="eastAsia"/>
          <w:sz w:val="20"/>
          <w:szCs w:val="20"/>
        </w:rPr>
        <w:t>山形から送ったものはあまり有翅虫がいなかったから、行動観察には京都から送られたもののみ使っているんでしたっけ？</w:t>
      </w:r>
      <w:r>
        <w:rPr>
          <w:sz w:val="20"/>
          <w:szCs w:val="20"/>
        </w:rPr>
        <w:t>(1</w:t>
      </w:r>
      <w:r>
        <w:rPr>
          <w:rFonts w:hint="eastAsia"/>
          <w:sz w:val="20"/>
          <w:szCs w:val="20"/>
        </w:rPr>
        <w:t>コロニーを現地で分けて山形と京都に送ったと書いてあるのでどちらも同じコロニーではあります</w:t>
      </w:r>
      <w:r>
        <w:rPr>
          <w:sz w:val="20"/>
          <w:szCs w:val="20"/>
        </w:rPr>
        <w:t>)</w:t>
      </w:r>
      <w:r>
        <w:rPr>
          <w:sz w:val="20"/>
          <w:szCs w:val="20"/>
        </w:rPr>
        <w:cr/>
      </w:r>
      <w:r>
        <w:rPr>
          <w:sz w:val="20"/>
          <w:szCs w:val="20"/>
        </w:rPr>
        <w:cr/>
      </w:r>
      <w:r>
        <w:rPr>
          <w:rFonts w:hint="eastAsia"/>
          <w:sz w:val="20"/>
          <w:szCs w:val="20"/>
        </w:rPr>
        <w:t>山形では常時</w:t>
      </w:r>
      <w:r>
        <w:rPr>
          <w:sz w:val="20"/>
          <w:szCs w:val="20"/>
        </w:rPr>
        <w:t>23</w:t>
      </w:r>
      <w:r>
        <w:rPr>
          <w:rFonts w:hint="eastAsia"/>
          <w:sz w:val="20"/>
          <w:szCs w:val="20"/>
        </w:rPr>
        <w:t>度の室内で、現地でシロアリが入っていた倒木を、適度に湿らせた市販のクワガタマット・バーミキュライトと一緒に大きなプラスチックコンテナに入れていました。私のところでは特別な餌は使っていません。京都と同程度に説明する場合は加筆をお願いします。保管していた飼育条件も違うし、私は温度を書くくらいでいいような気がします。京都のもののみ使っている場合は無視してください。</w:t>
      </w:r>
    </w:p>
  </w:comment>
  <w:comment w:id="5" w:author="大博 中園" w:date="2025-04-24T11:15:00Z" w:initials="大中">
    <w:p w14:paraId="58C6D7AF" w14:textId="77777777" w:rsidR="00AB3168" w:rsidRDefault="00AB3168" w:rsidP="00AB3168">
      <w:pPr>
        <w:pStyle w:val="CommentText"/>
      </w:pPr>
      <w:r>
        <w:rPr>
          <w:rStyle w:val="CommentReference"/>
        </w:rPr>
        <w:annotationRef/>
      </w:r>
      <w:r>
        <w:rPr>
          <w:rFonts w:hint="eastAsia"/>
        </w:rPr>
        <w:t>2023 ?</w:t>
      </w:r>
    </w:p>
  </w:comment>
  <w:comment w:id="6" w:author="Nobuaki Mizumoto" w:date="2025-04-26T18:19:00Z" w:initials="NM">
    <w:p w14:paraId="0F034F70" w14:textId="77777777" w:rsidR="00042B0D" w:rsidRDefault="00042B0D" w:rsidP="00042B0D">
      <w:pPr>
        <w:pStyle w:val="CommentText"/>
      </w:pPr>
      <w:r>
        <w:rPr>
          <w:rStyle w:val="CommentReference"/>
        </w:rPr>
        <w:annotationRef/>
      </w:r>
      <w:r>
        <w:t>Need to double check how many we had the events.</w:t>
      </w:r>
    </w:p>
  </w:comment>
  <w:comment w:id="7" w:author="Nobuaki Mizumoto" w:date="2025-03-09T08:44:00Z" w:initials="NM">
    <w:p w14:paraId="11A8E5C9" w14:textId="52B6E526" w:rsidR="008D1BD3" w:rsidRDefault="008D1BD3" w:rsidP="008D1BD3">
      <w:pPr>
        <w:pStyle w:val="CommentText"/>
      </w:pPr>
      <w:r>
        <w:rPr>
          <w:rStyle w:val="CommentReference"/>
        </w:rPr>
        <w:annotationRef/>
      </w:r>
      <w:r>
        <w:t>need description about the difference between 90 and 140 dish</w:t>
      </w:r>
    </w:p>
  </w:comment>
  <w:comment w:id="8" w:author="Nobuaki Mizumoto" w:date="2025-04-20T12:35:00Z" w:initials="NM">
    <w:p w14:paraId="367C4A60" w14:textId="77777777" w:rsidR="00490AFA" w:rsidRDefault="00490AFA" w:rsidP="00490AFA">
      <w:pPr>
        <w:pStyle w:val="CommentText"/>
      </w:pPr>
      <w:r>
        <w:rPr>
          <w:rStyle w:val="CommentReference"/>
        </w:rPr>
        <w:annotationRef/>
      </w:r>
      <w:r>
        <w:t>&gt;NM, add this information.</w:t>
      </w:r>
    </w:p>
  </w:comment>
  <w:comment w:id="9" w:author="Elijah Carroll" w:date="2025-04-26T01:10:00Z" w:initials="EC">
    <w:p w14:paraId="63B19EDA" w14:textId="77777777" w:rsidR="008134CC" w:rsidRDefault="008134CC" w:rsidP="008134CC">
      <w:pPr>
        <w:pStyle w:val="CommentText"/>
      </w:pPr>
      <w:r>
        <w:rPr>
          <w:rStyle w:val="CommentReference"/>
        </w:rPr>
        <w:annotationRef/>
      </w:r>
      <w:r>
        <w:t xml:space="preserve">I think we labelled all individuals from all videos as they were all incorporated into the main project for the 90 mm dish. </w:t>
      </w:r>
    </w:p>
  </w:comment>
  <w:comment w:id="14" w:author="Nobuaki Mizumoto" w:date="2025-04-20T12:36:00Z" w:initials="NM">
    <w:p w14:paraId="63214D48" w14:textId="6F6A4A79" w:rsidR="00490AFA" w:rsidRDefault="00490AFA" w:rsidP="00490AFA">
      <w:pPr>
        <w:pStyle w:val="CommentText"/>
      </w:pPr>
      <w:r>
        <w:rPr>
          <w:rStyle w:val="CommentReference"/>
        </w:rPr>
        <w:annotationRef/>
      </w:r>
      <w:r>
        <w:t>&gt; NM, add this information</w:t>
      </w:r>
    </w:p>
  </w:comment>
  <w:comment w:id="15" w:author="Nobuaki Mizumoto" w:date="2025-04-20T12:35:00Z" w:initials="NM">
    <w:p w14:paraId="5F52AB93" w14:textId="71115CB6" w:rsidR="00490AFA" w:rsidRDefault="00490AFA" w:rsidP="00490AFA">
      <w:pPr>
        <w:pStyle w:val="CommentText"/>
      </w:pPr>
      <w:r>
        <w:rPr>
          <w:rStyle w:val="CommentReference"/>
        </w:rPr>
        <w:annotationRef/>
      </w:r>
      <w:r>
        <w:t>&gt;William, add this information.</w:t>
      </w:r>
    </w:p>
  </w:comment>
  <w:comment w:id="16" w:author="Elijah Carroll" w:date="2025-04-26T01:17:00Z" w:initials="EC">
    <w:p w14:paraId="7ECA442E" w14:textId="77777777" w:rsidR="008134CC" w:rsidRDefault="008134CC" w:rsidP="008134CC">
      <w:pPr>
        <w:pStyle w:val="CommentText"/>
      </w:pPr>
      <w:r>
        <w:rPr>
          <w:rStyle w:val="CommentReference"/>
        </w:rPr>
        <w:annotationRef/>
      </w:r>
      <w:r>
        <w:t xml:space="preserve">I think we downsampled to 5 FPS for analysis. </w:t>
      </w:r>
    </w:p>
  </w:comment>
  <w:comment w:id="17" w:author="Nobuaki Mizumoto" w:date="2025-04-20T12:40:00Z" w:initials="NM">
    <w:p w14:paraId="1CEB6AB4" w14:textId="5D2F642D" w:rsidR="00490AFA" w:rsidRDefault="00490AFA" w:rsidP="00490AFA">
      <w:pPr>
        <w:pStyle w:val="CommentText"/>
      </w:pPr>
      <w:r>
        <w:rPr>
          <w:rStyle w:val="CommentReference"/>
        </w:rPr>
        <w:annotationRef/>
      </w:r>
      <w:r>
        <w:t>&gt; William, provide R version information here</w:t>
      </w:r>
    </w:p>
  </w:comment>
  <w:comment w:id="18" w:author="Nobuaki Mizumoto" w:date="2025-04-20T14:10:00Z" w:initials="NM">
    <w:p w14:paraId="2DF2038A" w14:textId="77777777" w:rsidR="00527E8F" w:rsidRDefault="00527E8F" w:rsidP="00527E8F">
      <w:pPr>
        <w:pStyle w:val="CommentText"/>
      </w:pPr>
      <w:r>
        <w:rPr>
          <w:rStyle w:val="CommentReference"/>
        </w:rPr>
        <w:annotationRef/>
      </w:r>
      <w:r>
        <w:t>&gt; William, write down what you did in your code in a text. These blue texts are examples from my previous paper.</w:t>
      </w:r>
    </w:p>
  </w:comment>
  <w:comment w:id="19" w:author="Nobuaki Mizumoto" w:date="2025-04-20T14:15:00Z" w:initials="NM">
    <w:p w14:paraId="26BBE2C2" w14:textId="77777777" w:rsidR="00527E8F" w:rsidRDefault="00527E8F" w:rsidP="00527E8F">
      <w:pPr>
        <w:pStyle w:val="CommentText"/>
      </w:pPr>
      <w:r>
        <w:rPr>
          <w:rStyle w:val="CommentReference"/>
        </w:rPr>
        <w:annotationRef/>
      </w:r>
      <w:r>
        <w:t>It should include</w:t>
      </w:r>
    </w:p>
    <w:p w14:paraId="10F705F2" w14:textId="77777777" w:rsidR="00527E8F" w:rsidRDefault="00527E8F" w:rsidP="00527E8F">
      <w:pPr>
        <w:pStyle w:val="CommentText"/>
        <w:ind w:left="300"/>
      </w:pPr>
      <w:r>
        <w:t>How tandem running was defined and measured</w:t>
      </w:r>
    </w:p>
    <w:p w14:paraId="7283A693" w14:textId="77777777" w:rsidR="00527E8F" w:rsidRDefault="00527E8F" w:rsidP="00527E8F">
      <w:pPr>
        <w:pStyle w:val="CommentText"/>
        <w:ind w:left="300"/>
      </w:pPr>
      <w:r>
        <w:t>How switching events were detected.</w:t>
      </w:r>
    </w:p>
  </w:comment>
  <w:comment w:id="23" w:author="TK" w:date="2025-04-25T11:14:00Z" w:initials="金尾太輔">
    <w:p w14:paraId="4F506DC7" w14:textId="77777777" w:rsidR="004F770C" w:rsidRDefault="004F770C" w:rsidP="004F770C">
      <w:r>
        <w:rPr>
          <w:rStyle w:val="CommentReference"/>
        </w:rPr>
        <w:annotationRef/>
      </w:r>
      <w:r>
        <w:rPr>
          <w:rFonts w:hint="eastAsia"/>
          <w:color w:val="000000"/>
          <w:sz w:val="20"/>
          <w:szCs w:val="20"/>
        </w:rPr>
        <w:t>一般的なことを言う場合は現在形（時制不一致）でもいいんだっけ？</w:t>
      </w:r>
    </w:p>
  </w:comment>
  <w:comment w:id="24" w:author="Nobuaki Mizumoto" w:date="2025-04-25T17:17:00Z" w:initials="NM">
    <w:p w14:paraId="7D5FA82E" w14:textId="77777777" w:rsidR="004F770C" w:rsidRDefault="004F770C" w:rsidP="004F770C">
      <w:pPr>
        <w:pStyle w:val="CommentText"/>
      </w:pPr>
      <w:r>
        <w:rPr>
          <w:rStyle w:val="CommentReference"/>
        </w:rPr>
        <w:annotationRef/>
      </w:r>
      <w:r>
        <w:rPr>
          <w:rFonts w:hint="eastAsia"/>
        </w:rPr>
        <w:t>そうですね</w:t>
      </w:r>
    </w:p>
  </w:comment>
  <w:comment w:id="29" w:author="大博 中園" w:date="2025-04-23T16:08:00Z" w:initials="大中">
    <w:p w14:paraId="712A7AD3" w14:textId="77777777" w:rsidR="004F770C" w:rsidRDefault="004F770C" w:rsidP="004F770C">
      <w:pPr>
        <w:pStyle w:val="CommentText"/>
      </w:pPr>
      <w:r>
        <w:rPr>
          <w:rStyle w:val="CommentReference"/>
        </w:rPr>
        <w:annotationRef/>
      </w:r>
      <w:r w:rsidRPr="00DC31EE">
        <w:t xml:space="preserve">It might be helpful to explicitly mention the phylogenetic position of </w:t>
      </w:r>
      <w:r w:rsidRPr="00DC31EE">
        <w:rPr>
          <w:i/>
          <w:iCs/>
        </w:rPr>
        <w:t>Hodotermopsis</w:t>
      </w:r>
      <w:r w:rsidRPr="00DC31EE">
        <w:t xml:space="preserve"> at the end of the first paragraph and the beginning of the fifth paragraph in the Discussion. Since these sections already highlight the study’s contribution to understanding termite pairing behavior and sex-role flexibility, adding a brief reference to the basal position of </w:t>
      </w:r>
      <w:r w:rsidRPr="00DC31EE">
        <w:rPr>
          <w:i/>
          <w:iCs/>
        </w:rPr>
        <w:t>Hodotermopsis</w:t>
      </w:r>
      <w:r w:rsidRPr="00DC31EE">
        <w:t xml:space="preserve"> could help clarify why the observed behavior is evolutionarily informative. This would also better connect the findings to the broader comparative framework implied in the Introduction.</w:t>
      </w:r>
    </w:p>
  </w:comment>
  <w:comment w:id="50" w:author="Elijah Carroll" w:date="2025-04-26T16:14:00Z" w:initials="EC">
    <w:p w14:paraId="73904050" w14:textId="77777777" w:rsidR="00A54501" w:rsidRDefault="00A54501" w:rsidP="00A54501">
      <w:pPr>
        <w:pStyle w:val="CommentText"/>
      </w:pPr>
      <w:r>
        <w:rPr>
          <w:rStyle w:val="CommentReference"/>
        </w:rPr>
        <w:annotationRef/>
      </w:r>
      <w:r>
        <w:t>Not sure here. Maybe exhibit different nesting types?</w:t>
      </w:r>
    </w:p>
  </w:comment>
  <w:comment w:id="53" w:author="大博 中園" w:date="2025-04-23T11:37:00Z" w:initials="大中">
    <w:p w14:paraId="1C07916F" w14:textId="3B5701C8" w:rsidR="00786716" w:rsidRDefault="00786716" w:rsidP="00786716">
      <w:pPr>
        <w:pStyle w:val="CommentText"/>
      </w:pPr>
      <w:r>
        <w:rPr>
          <w:rStyle w:val="CommentReference"/>
        </w:rPr>
        <w:annotationRef/>
      </w:r>
      <w:r w:rsidRPr="00C557F2">
        <w:t>It may be worth considering whether to mention that all alates used in the behavioral experiments were derived from the same colony, which effectively creates an inbreeding context. In natural settings, alates typically encounter and form tandem pairs with individuals from different colonies, thereby promoting outbreeding. This raises the possibility that individuals might exhibit different behaviors when interacting with nestmates versus non-nestmates.</w:t>
      </w:r>
      <w:r w:rsidRPr="00C557F2">
        <w:br/>
        <w:t xml:space="preserve">However, tandem running behavior itself was clearly observed even under the nestmate condition in </w:t>
      </w:r>
      <w:r>
        <w:rPr>
          <w:rFonts w:hint="eastAsia"/>
        </w:rPr>
        <w:t>the</w:t>
      </w:r>
      <w:r w:rsidRPr="00C557F2">
        <w:t xml:space="preserve"> experiments, suggesting that this factor does not undermine the validity of the findings. If there are any previous studies indicating that the use of nestmate alates does not significantly affect behavioral outcomes, then this concern can likely be disregarded.</w:t>
      </w:r>
    </w:p>
  </w:comment>
  <w:comment w:id="54" w:author="大博 中園" w:date="2025-04-23T15:11:00Z" w:initials="大中">
    <w:p w14:paraId="3CD9A746" w14:textId="77777777" w:rsidR="00786716" w:rsidRDefault="00786716" w:rsidP="00786716">
      <w:pPr>
        <w:pStyle w:val="CommentText"/>
      </w:pPr>
      <w:r>
        <w:rPr>
          <w:rStyle w:val="CommentReference"/>
        </w:rPr>
        <w:annotationRef/>
      </w:r>
      <w:r w:rsidRPr="00001D9A">
        <w:t>The effect of arena size on tandem running behavior might deserve greater emphasis, as this finding has the potential to be generali</w:t>
      </w:r>
      <w:r>
        <w:rPr>
          <w:rFonts w:hint="eastAsia"/>
        </w:rPr>
        <w:t>z</w:t>
      </w:r>
      <w:r w:rsidRPr="00001D9A">
        <w:t xml:space="preserve">ed across experimental systems used to study tandem coordination. In particular, the result may offer new insight into previous reports that </w:t>
      </w:r>
      <w:r w:rsidRPr="00001D9A">
        <w:rPr>
          <w:i/>
          <w:iCs/>
        </w:rPr>
        <w:t>Zootermopsis nevadensis</w:t>
      </w:r>
      <w:r w:rsidRPr="00001D9A">
        <w:t xml:space="preserve"> does not exhibit tandem running, especially considering that </w:t>
      </w:r>
      <w:r w:rsidRPr="00001D9A">
        <w:rPr>
          <w:i/>
          <w:iCs/>
        </w:rPr>
        <w:t>Z. nevadensis</w:t>
      </w:r>
      <w:r w:rsidRPr="00001D9A">
        <w:t xml:space="preserve"> is a relatively large species, comparable in body size to </w:t>
      </w:r>
      <w:r w:rsidRPr="00001D9A">
        <w:rPr>
          <w:i/>
          <w:iCs/>
        </w:rPr>
        <w:t>Hodotermopsis</w:t>
      </w:r>
      <w:r w:rsidRPr="00001D9A">
        <w:t>.</w:t>
      </w:r>
      <w:r w:rsidRPr="00001D9A">
        <w:br/>
        <w:t xml:space="preserve">Incorporating this perspective into studies of relatively large termites, including </w:t>
      </w:r>
      <w:r w:rsidRPr="00001D9A">
        <w:rPr>
          <w:i/>
          <w:iCs/>
        </w:rPr>
        <w:t>Z. nevadensis</w:t>
      </w:r>
      <w:r w:rsidRPr="00001D9A">
        <w:t>, may help obtain more accurate behavioral data. This, in turn, would contribute to assembling more reliable datasets for comparative analyses of the evolution of tandem running across termite lineages. By making this point more explicit, the present study could make a broader methodological contribution to behavioral research on termite pairing.</w:t>
      </w:r>
    </w:p>
  </w:comment>
  <w:comment w:id="55" w:author="大博 中園" w:date="2025-04-24T09:48:00Z" w:initials="大中">
    <w:p w14:paraId="04F30C2A" w14:textId="77777777" w:rsidR="00786716" w:rsidRDefault="00786716" w:rsidP="00786716">
      <w:pPr>
        <w:pStyle w:val="CommentText"/>
      </w:pPr>
      <w:r>
        <w:rPr>
          <w:rStyle w:val="CommentReference"/>
        </w:rPr>
        <w:annotationRef/>
      </w:r>
      <w:r w:rsidRPr="0070785A">
        <w:t>If this suggestion risks shifting the focus of the Discussion or weakening the coherence of the argument in the second paragraph—particularly regarding sex-role differences—it may not need to be incorporated. The importance of arena size is already stated in th</w:t>
      </w:r>
      <w:r>
        <w:rPr>
          <w:rFonts w:hint="eastAsia"/>
        </w:rPr>
        <w:t>is</w:t>
      </w:r>
      <w:r w:rsidRPr="0070785A">
        <w:t xml:space="preserve"> paragraph, and that alone sufficiently highlights one of the study’s methodological contributions.</w:t>
      </w:r>
    </w:p>
  </w:comment>
  <w:comment w:id="56" w:author="Nobuaki Mizumoto" w:date="2025-04-25T17:55:00Z" w:initials="NM">
    <w:p w14:paraId="6C645855" w14:textId="77777777" w:rsidR="00D87718" w:rsidRDefault="00D87718" w:rsidP="00D87718">
      <w:pPr>
        <w:pStyle w:val="CommentText"/>
      </w:pPr>
      <w:r>
        <w:rPr>
          <w:rStyle w:val="CommentReference"/>
        </w:rPr>
        <w:annotationRef/>
      </w:r>
      <w:r>
        <w:t>I think this discussion is a bit too far from the purpose of this study. We are going to do a follow-up study to check the effect of dish size on tandem running in termites more generally. Let’s leave this there.</w:t>
      </w:r>
    </w:p>
  </w:comment>
  <w:comment w:id="57" w:author="大博 中園" w:date="2025-04-24T10:27:00Z" w:initials="大中">
    <w:p w14:paraId="7D224D9C" w14:textId="61D279BA" w:rsidR="00786716" w:rsidRDefault="00786716" w:rsidP="00786716">
      <w:pPr>
        <w:pStyle w:val="CommentText"/>
      </w:pPr>
      <w:r>
        <w:rPr>
          <w:rStyle w:val="CommentReference"/>
        </w:rPr>
        <w:annotationRef/>
      </w:r>
      <w:r w:rsidRPr="00663886">
        <w:t>observed species to exhibit their tandem running behavior</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54702F" w15:done="1"/>
  <w15:commentEx w15:paraId="7AFF748D" w15:done="1"/>
  <w15:commentEx w15:paraId="63F66282" w15:done="1"/>
  <w15:commentEx w15:paraId="7E2DEE2A" w15:paraIdParent="63F66282" w15:done="1"/>
  <w15:commentEx w15:paraId="4316B266" w15:paraIdParent="63F66282" w15:done="1"/>
  <w15:commentEx w15:paraId="58C6D7AF" w15:done="1"/>
  <w15:commentEx w15:paraId="0F034F70" w15:done="0"/>
  <w15:commentEx w15:paraId="11A8E5C9" w15:done="0"/>
  <w15:commentEx w15:paraId="367C4A60" w15:done="0"/>
  <w15:commentEx w15:paraId="63B19EDA" w15:paraIdParent="367C4A60" w15:done="0"/>
  <w15:commentEx w15:paraId="63214D48" w15:done="0"/>
  <w15:commentEx w15:paraId="5F52AB93" w15:done="0"/>
  <w15:commentEx w15:paraId="7ECA442E" w15:done="0"/>
  <w15:commentEx w15:paraId="1CEB6AB4" w15:done="0"/>
  <w15:commentEx w15:paraId="2DF2038A" w15:done="0"/>
  <w15:commentEx w15:paraId="7283A693" w15:paraIdParent="2DF2038A" w15:done="0"/>
  <w15:commentEx w15:paraId="4F506DC7" w15:done="0"/>
  <w15:commentEx w15:paraId="7D5FA82E" w15:paraIdParent="4F506DC7" w15:done="0"/>
  <w15:commentEx w15:paraId="712A7AD3" w15:done="1"/>
  <w15:commentEx w15:paraId="73904050" w15:done="0"/>
  <w15:commentEx w15:paraId="1C07916F" w15:done="1"/>
  <w15:commentEx w15:paraId="3CD9A746" w15:done="0"/>
  <w15:commentEx w15:paraId="04F30C2A" w15:paraIdParent="3CD9A746" w15:done="0"/>
  <w15:commentEx w15:paraId="6C645855" w15:paraIdParent="3CD9A746" w15:done="0"/>
  <w15:commentEx w15:paraId="7D224D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F39AD4" w16cex:dateUtc="2025-04-23T06:58:00Z"/>
  <w16cex:commentExtensible w16cex:durableId="6819BC0C" w16cex:dateUtc="2025-04-26T06:03:00Z"/>
  <w16cex:commentExtensible w16cex:durableId="620BB319" w16cex:dateUtc="2025-04-20T16:26:00Z"/>
  <w16cex:commentExtensible w16cex:durableId="1BB83552" w16cex:dateUtc="2025-04-22T01:46:00Z"/>
  <w16cex:commentExtensible w16cex:durableId="40488F7E" w16cex:dateUtc="2025-04-24T13:54:00Z"/>
  <w16cex:commentExtensible w16cex:durableId="26CF04A4" w16cex:dateUtc="2025-04-24T02:15:00Z"/>
  <w16cex:commentExtensible w16cex:durableId="5BAD440F" w16cex:dateUtc="2025-04-26T22:19:00Z"/>
  <w16cex:commentExtensible w16cex:durableId="243531E2" w16cex:dateUtc="2025-03-09T13:44:00Z"/>
  <w16cex:commentExtensible w16cex:durableId="0D63D33A" w16cex:dateUtc="2025-04-20T16:35:00Z"/>
  <w16cex:commentExtensible w16cex:durableId="2F5D52FC" w16cex:dateUtc="2025-04-26T06:10:00Z"/>
  <w16cex:commentExtensible w16cex:durableId="27E9C080" w16cex:dateUtc="2025-04-20T16:36:00Z"/>
  <w16cex:commentExtensible w16cex:durableId="39970DA4" w16cex:dateUtc="2025-04-20T16:35:00Z"/>
  <w16cex:commentExtensible w16cex:durableId="2431110C" w16cex:dateUtc="2025-04-26T06:17:00Z"/>
  <w16cex:commentExtensible w16cex:durableId="5E5B92C2" w16cex:dateUtc="2025-04-20T16:40:00Z"/>
  <w16cex:commentExtensible w16cex:durableId="25C01216" w16cex:dateUtc="2025-04-20T18:10:00Z"/>
  <w16cex:commentExtensible w16cex:durableId="3DF0DFBD" w16cex:dateUtc="2025-04-20T18:15:00Z"/>
  <w16cex:commentExtensible w16cex:durableId="53511211" w16cex:dateUtc="2025-04-25T02:14:00Z"/>
  <w16cex:commentExtensible w16cex:durableId="3C107995" w16cex:dateUtc="2025-04-25T21:17:00Z"/>
  <w16cex:commentExtensible w16cex:durableId="2ED5BE01" w16cex:dateUtc="2025-04-23T07:08:00Z"/>
  <w16cex:commentExtensible w16cex:durableId="4FCD5C32" w16cex:dateUtc="2025-04-26T21:14:00Z"/>
  <w16cex:commentExtensible w16cex:durableId="6AFCE209" w16cex:dateUtc="2025-04-23T02:37:00Z"/>
  <w16cex:commentExtensible w16cex:durableId="41C87CDD" w16cex:dateUtc="2025-04-23T06:11:00Z"/>
  <w16cex:commentExtensible w16cex:durableId="7588A579" w16cex:dateUtc="2025-04-24T00:48:00Z"/>
  <w16cex:commentExtensible w16cex:durableId="223C66C3" w16cex:dateUtc="2025-04-25T21:55:00Z"/>
  <w16cex:commentExtensible w16cex:durableId="12C3B615" w16cex:dateUtc="2025-04-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54702F" w16cid:durableId="1EF39AD4"/>
  <w16cid:commentId w16cid:paraId="7AFF748D" w16cid:durableId="6819BC0C"/>
  <w16cid:commentId w16cid:paraId="63F66282" w16cid:durableId="620BB319"/>
  <w16cid:commentId w16cid:paraId="7E2DEE2A" w16cid:durableId="1BB83552"/>
  <w16cid:commentId w16cid:paraId="4316B266" w16cid:durableId="40488F7E"/>
  <w16cid:commentId w16cid:paraId="58C6D7AF" w16cid:durableId="26CF04A4"/>
  <w16cid:commentId w16cid:paraId="0F034F70" w16cid:durableId="5BAD440F"/>
  <w16cid:commentId w16cid:paraId="11A8E5C9" w16cid:durableId="243531E2"/>
  <w16cid:commentId w16cid:paraId="367C4A60" w16cid:durableId="0D63D33A"/>
  <w16cid:commentId w16cid:paraId="63B19EDA" w16cid:durableId="2F5D52FC"/>
  <w16cid:commentId w16cid:paraId="63214D48" w16cid:durableId="27E9C080"/>
  <w16cid:commentId w16cid:paraId="5F52AB93" w16cid:durableId="39970DA4"/>
  <w16cid:commentId w16cid:paraId="7ECA442E" w16cid:durableId="2431110C"/>
  <w16cid:commentId w16cid:paraId="1CEB6AB4" w16cid:durableId="5E5B92C2"/>
  <w16cid:commentId w16cid:paraId="2DF2038A" w16cid:durableId="25C01216"/>
  <w16cid:commentId w16cid:paraId="7283A693" w16cid:durableId="3DF0DFBD"/>
  <w16cid:commentId w16cid:paraId="4F506DC7" w16cid:durableId="53511211"/>
  <w16cid:commentId w16cid:paraId="7D5FA82E" w16cid:durableId="3C107995"/>
  <w16cid:commentId w16cid:paraId="712A7AD3" w16cid:durableId="2ED5BE01"/>
  <w16cid:commentId w16cid:paraId="73904050" w16cid:durableId="4FCD5C32"/>
  <w16cid:commentId w16cid:paraId="1C07916F" w16cid:durableId="6AFCE209"/>
  <w16cid:commentId w16cid:paraId="3CD9A746" w16cid:durableId="41C87CDD"/>
  <w16cid:commentId w16cid:paraId="04F30C2A" w16cid:durableId="7588A579"/>
  <w16cid:commentId w16cid:paraId="6C645855" w16cid:durableId="223C66C3"/>
  <w16cid:commentId w16cid:paraId="7D224D9C" w16cid:durableId="12C3B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大博 中園">
    <w15:presenceInfo w15:providerId="Windows Live" w15:userId="bd19f495fb9cc019"/>
  </w15:person>
  <w15:person w15:author="Elijah Carroll">
    <w15:presenceInfo w15:providerId="AD" w15:userId="S::epc0015@auburn.edu::78ee6f81-85b8-4905-b3fc-c509d4f233a1"/>
  </w15:person>
  <w15:person w15:author="Nobuaki Mizumoto">
    <w15:presenceInfo w15:providerId="AD" w15:userId="S::nzm0095@auburn.edu::1420ddf2-104f-44a2-8e0f-b3d38c445eeb"/>
  </w15:person>
  <w15:person w15:author="TK">
    <w15:presenceInfo w15:providerId="None" w15:userId="T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mwqAUAwhSNVSwAAAA="/>
  </w:docVars>
  <w:rsids>
    <w:rsidRoot w:val="00A346D3"/>
    <w:rsid w:val="00007123"/>
    <w:rsid w:val="00033EE7"/>
    <w:rsid w:val="00042B0D"/>
    <w:rsid w:val="000711C1"/>
    <w:rsid w:val="00076662"/>
    <w:rsid w:val="000871B4"/>
    <w:rsid w:val="000A15B2"/>
    <w:rsid w:val="000C29CA"/>
    <w:rsid w:val="000D6F3B"/>
    <w:rsid w:val="000F5316"/>
    <w:rsid w:val="001126DC"/>
    <w:rsid w:val="00125015"/>
    <w:rsid w:val="00146AF9"/>
    <w:rsid w:val="0015739A"/>
    <w:rsid w:val="00166260"/>
    <w:rsid w:val="00173A16"/>
    <w:rsid w:val="00174170"/>
    <w:rsid w:val="001A5D7D"/>
    <w:rsid w:val="001B6DA3"/>
    <w:rsid w:val="001F42B0"/>
    <w:rsid w:val="001F7895"/>
    <w:rsid w:val="001F7E95"/>
    <w:rsid w:val="00234130"/>
    <w:rsid w:val="00270320"/>
    <w:rsid w:val="00271E78"/>
    <w:rsid w:val="00286962"/>
    <w:rsid w:val="002B135B"/>
    <w:rsid w:val="002C0EF7"/>
    <w:rsid w:val="002C321C"/>
    <w:rsid w:val="002E0699"/>
    <w:rsid w:val="002E1B78"/>
    <w:rsid w:val="002E50A8"/>
    <w:rsid w:val="003136B7"/>
    <w:rsid w:val="00322326"/>
    <w:rsid w:val="003555D3"/>
    <w:rsid w:val="003641BF"/>
    <w:rsid w:val="0037279B"/>
    <w:rsid w:val="003861ED"/>
    <w:rsid w:val="003A2797"/>
    <w:rsid w:val="003A7A8D"/>
    <w:rsid w:val="003C0328"/>
    <w:rsid w:val="003D432E"/>
    <w:rsid w:val="003E2EB6"/>
    <w:rsid w:val="00401B97"/>
    <w:rsid w:val="00406B81"/>
    <w:rsid w:val="00412ADC"/>
    <w:rsid w:val="00415BC5"/>
    <w:rsid w:val="00425F2E"/>
    <w:rsid w:val="00427EBA"/>
    <w:rsid w:val="004473C8"/>
    <w:rsid w:val="00467353"/>
    <w:rsid w:val="004700E4"/>
    <w:rsid w:val="00490AFA"/>
    <w:rsid w:val="00492D7B"/>
    <w:rsid w:val="00496237"/>
    <w:rsid w:val="004966DA"/>
    <w:rsid w:val="004B0961"/>
    <w:rsid w:val="004E2BD4"/>
    <w:rsid w:val="004F3042"/>
    <w:rsid w:val="004F770C"/>
    <w:rsid w:val="004F7E57"/>
    <w:rsid w:val="0051204D"/>
    <w:rsid w:val="0051314E"/>
    <w:rsid w:val="00527E8F"/>
    <w:rsid w:val="00551432"/>
    <w:rsid w:val="00551906"/>
    <w:rsid w:val="005551E9"/>
    <w:rsid w:val="00560943"/>
    <w:rsid w:val="005A2D76"/>
    <w:rsid w:val="005B56B6"/>
    <w:rsid w:val="005D5019"/>
    <w:rsid w:val="005E0746"/>
    <w:rsid w:val="005E225C"/>
    <w:rsid w:val="005F3701"/>
    <w:rsid w:val="005F598F"/>
    <w:rsid w:val="00601B0F"/>
    <w:rsid w:val="00605905"/>
    <w:rsid w:val="006106BF"/>
    <w:rsid w:val="006232C4"/>
    <w:rsid w:val="00645B1F"/>
    <w:rsid w:val="006635B4"/>
    <w:rsid w:val="00670D5F"/>
    <w:rsid w:val="00684BA0"/>
    <w:rsid w:val="006A4488"/>
    <w:rsid w:val="006B39FD"/>
    <w:rsid w:val="006C4334"/>
    <w:rsid w:val="006C7D07"/>
    <w:rsid w:val="006D0FAE"/>
    <w:rsid w:val="006D67D2"/>
    <w:rsid w:val="006F28E7"/>
    <w:rsid w:val="00701020"/>
    <w:rsid w:val="0071228E"/>
    <w:rsid w:val="00716C77"/>
    <w:rsid w:val="007364E3"/>
    <w:rsid w:val="00740CA7"/>
    <w:rsid w:val="00744E28"/>
    <w:rsid w:val="007548D2"/>
    <w:rsid w:val="007722DD"/>
    <w:rsid w:val="00775607"/>
    <w:rsid w:val="00775A9E"/>
    <w:rsid w:val="00775CCD"/>
    <w:rsid w:val="00786716"/>
    <w:rsid w:val="007C4BD0"/>
    <w:rsid w:val="007C69ED"/>
    <w:rsid w:val="007D797A"/>
    <w:rsid w:val="007F1F6C"/>
    <w:rsid w:val="007F5512"/>
    <w:rsid w:val="00800F56"/>
    <w:rsid w:val="008134CC"/>
    <w:rsid w:val="008313C5"/>
    <w:rsid w:val="00877929"/>
    <w:rsid w:val="008804E7"/>
    <w:rsid w:val="0088266D"/>
    <w:rsid w:val="00894365"/>
    <w:rsid w:val="008C0DBB"/>
    <w:rsid w:val="008C6652"/>
    <w:rsid w:val="008D1BD3"/>
    <w:rsid w:val="008D4AE5"/>
    <w:rsid w:val="008E4ABA"/>
    <w:rsid w:val="008F4F6D"/>
    <w:rsid w:val="008F734F"/>
    <w:rsid w:val="009160A7"/>
    <w:rsid w:val="00976959"/>
    <w:rsid w:val="00984C0B"/>
    <w:rsid w:val="00996AE5"/>
    <w:rsid w:val="009A22D3"/>
    <w:rsid w:val="009B43B5"/>
    <w:rsid w:val="009B5245"/>
    <w:rsid w:val="009B5696"/>
    <w:rsid w:val="009B60BC"/>
    <w:rsid w:val="009C2370"/>
    <w:rsid w:val="009D4126"/>
    <w:rsid w:val="009E4448"/>
    <w:rsid w:val="009E6B0A"/>
    <w:rsid w:val="00A10C75"/>
    <w:rsid w:val="00A15219"/>
    <w:rsid w:val="00A25709"/>
    <w:rsid w:val="00A3313D"/>
    <w:rsid w:val="00A346D3"/>
    <w:rsid w:val="00A412AE"/>
    <w:rsid w:val="00A54501"/>
    <w:rsid w:val="00A66D8A"/>
    <w:rsid w:val="00A678E3"/>
    <w:rsid w:val="00A742AE"/>
    <w:rsid w:val="00A84A52"/>
    <w:rsid w:val="00A84BF2"/>
    <w:rsid w:val="00AA728B"/>
    <w:rsid w:val="00AB3168"/>
    <w:rsid w:val="00AC2464"/>
    <w:rsid w:val="00AC3B6D"/>
    <w:rsid w:val="00AC3B7E"/>
    <w:rsid w:val="00AD2CB5"/>
    <w:rsid w:val="00AD4611"/>
    <w:rsid w:val="00AE3B25"/>
    <w:rsid w:val="00AE5DF9"/>
    <w:rsid w:val="00AF03E6"/>
    <w:rsid w:val="00B14030"/>
    <w:rsid w:val="00B5028B"/>
    <w:rsid w:val="00B71849"/>
    <w:rsid w:val="00BD0355"/>
    <w:rsid w:val="00BD1390"/>
    <w:rsid w:val="00BD7EE7"/>
    <w:rsid w:val="00BF2AE1"/>
    <w:rsid w:val="00BF7B61"/>
    <w:rsid w:val="00C000F7"/>
    <w:rsid w:val="00C140EC"/>
    <w:rsid w:val="00C2383C"/>
    <w:rsid w:val="00C32FE6"/>
    <w:rsid w:val="00C52A53"/>
    <w:rsid w:val="00C5619D"/>
    <w:rsid w:val="00C6515C"/>
    <w:rsid w:val="00C73E44"/>
    <w:rsid w:val="00C820BF"/>
    <w:rsid w:val="00C90B4A"/>
    <w:rsid w:val="00CA50CF"/>
    <w:rsid w:val="00CA625D"/>
    <w:rsid w:val="00CB47D5"/>
    <w:rsid w:val="00CB541D"/>
    <w:rsid w:val="00CC72EA"/>
    <w:rsid w:val="00CD452A"/>
    <w:rsid w:val="00CD4E2E"/>
    <w:rsid w:val="00CF00F9"/>
    <w:rsid w:val="00D33EEE"/>
    <w:rsid w:val="00D36D1B"/>
    <w:rsid w:val="00D420D2"/>
    <w:rsid w:val="00D52241"/>
    <w:rsid w:val="00D540DB"/>
    <w:rsid w:val="00D7075F"/>
    <w:rsid w:val="00D87718"/>
    <w:rsid w:val="00D9007E"/>
    <w:rsid w:val="00DA049F"/>
    <w:rsid w:val="00DA392B"/>
    <w:rsid w:val="00E1660D"/>
    <w:rsid w:val="00E448AA"/>
    <w:rsid w:val="00E64414"/>
    <w:rsid w:val="00E67566"/>
    <w:rsid w:val="00E90E13"/>
    <w:rsid w:val="00E94DAE"/>
    <w:rsid w:val="00EB7378"/>
    <w:rsid w:val="00EC3998"/>
    <w:rsid w:val="00EC54D2"/>
    <w:rsid w:val="00ED2820"/>
    <w:rsid w:val="00EF3585"/>
    <w:rsid w:val="00F129DB"/>
    <w:rsid w:val="00F15F89"/>
    <w:rsid w:val="00F43323"/>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 w:type="paragraph" w:styleId="Revision">
    <w:name w:val="Revision"/>
    <w:hidden/>
    <w:uiPriority w:val="99"/>
    <w:semiHidden/>
    <w:rsid w:val="001F7E95"/>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11</Pages>
  <Words>24964</Words>
  <Characters>145794</Characters>
  <Application>Microsoft Office Word</Application>
  <DocSecurity>0</DocSecurity>
  <Lines>2557</Lines>
  <Paragraphs>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22</cp:revision>
  <dcterms:created xsi:type="dcterms:W3CDTF">2025-04-26T21:19:00Z</dcterms:created>
  <dcterms:modified xsi:type="dcterms:W3CDTF">2025-04-26T22:20:00Z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id="LTEBz66g"/&gt;&lt;style id="http://www.zotero.org/styles/elife" hasBibliography="1" bibliographyStyleHasBeenSet="1"/&gt;&lt;prefs&gt;&lt;pref name="fieldType" value="Field"/&gt;&lt;/prefs&gt;&lt;/data&gt;</vt:lpwstr>
  </property>
</Properties>
</file>