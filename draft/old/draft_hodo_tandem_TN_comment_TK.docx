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E9DAA" w14:textId="1F0DE6F8" w:rsidR="006C7D07" w:rsidRPr="006635B4" w:rsidRDefault="006C7D07" w:rsidP="009A22D3">
      <w:pPr>
        <w:snapToGrid w:val="0"/>
        <w:spacing w:after="0" w:line="240" w:lineRule="auto"/>
        <w:jc w:val="both"/>
        <w:rPr>
          <w:rFonts w:ascii="PT Serif" w:hAnsi="PT Serif"/>
          <w:b/>
          <w:bCs/>
        </w:rPr>
      </w:pPr>
      <w:r w:rsidRPr="006635B4">
        <w:rPr>
          <w:rFonts w:ascii="PT Serif" w:hAnsi="PT Serif"/>
          <w:b/>
          <w:bCs/>
        </w:rPr>
        <w:t>O</w:t>
      </w:r>
      <w:r w:rsidRPr="006635B4">
        <w:rPr>
          <w:rFonts w:ascii="PT Serif" w:hAnsi="PT Serif" w:hint="eastAsia"/>
          <w:b/>
          <w:bCs/>
        </w:rPr>
        <w:t>bservation of tandem running behavior in</w:t>
      </w:r>
      <w:r w:rsidR="006635B4" w:rsidRPr="006635B4">
        <w:rPr>
          <w:rFonts w:ascii="PT Serif" w:hAnsi="PT Serif" w:hint="eastAsia"/>
          <w:b/>
          <w:bCs/>
        </w:rPr>
        <w:t xml:space="preserve"> </w:t>
      </w:r>
      <w:r w:rsidR="00F43323">
        <w:rPr>
          <w:rFonts w:ascii="PT Serif" w:hAnsi="PT Serif"/>
          <w:b/>
          <w:bCs/>
        </w:rPr>
        <w:t>mating pairs of</w:t>
      </w:r>
      <w:r w:rsidR="006635B4" w:rsidRPr="006635B4">
        <w:rPr>
          <w:rFonts w:ascii="PT Serif" w:hAnsi="PT Serif" w:hint="eastAsia"/>
          <w:b/>
          <w:bCs/>
        </w:rPr>
        <w:t xml:space="preserve"> Asian </w:t>
      </w:r>
      <w:proofErr w:type="spellStart"/>
      <w:r w:rsidR="006635B4" w:rsidRPr="006635B4">
        <w:rPr>
          <w:rFonts w:ascii="PT Serif" w:hAnsi="PT Serif"/>
          <w:b/>
          <w:bCs/>
        </w:rPr>
        <w:t>d</w:t>
      </w:r>
      <w:r w:rsidR="006635B4" w:rsidRPr="006635B4">
        <w:rPr>
          <w:rFonts w:ascii="PT Serif" w:hAnsi="PT Serif" w:hint="eastAsia"/>
          <w:b/>
          <w:bCs/>
        </w:rPr>
        <w:t>a</w:t>
      </w:r>
      <w:r w:rsidR="006635B4" w:rsidRPr="006635B4">
        <w:rPr>
          <w:rFonts w:ascii="PT Serif" w:hAnsi="PT Serif"/>
          <w:b/>
          <w:bCs/>
        </w:rPr>
        <w:t>mpwood</w:t>
      </w:r>
      <w:proofErr w:type="spellEnd"/>
      <w:r w:rsidR="006635B4" w:rsidRPr="006635B4">
        <w:rPr>
          <w:rFonts w:ascii="PT Serif" w:hAnsi="PT Serif" w:hint="eastAsia"/>
          <w:b/>
          <w:bCs/>
        </w:rPr>
        <w:t xml:space="preserve"> termite,</w:t>
      </w:r>
      <w:r w:rsidRPr="006635B4">
        <w:rPr>
          <w:rFonts w:ascii="PT Serif" w:hAnsi="PT Serif" w:hint="eastAsia"/>
          <w:b/>
          <w:bCs/>
        </w:rPr>
        <w:t xml:space="preserve"> </w:t>
      </w:r>
      <w:r w:rsidRPr="006635B4">
        <w:rPr>
          <w:rFonts w:ascii="PT Serif" w:hAnsi="PT Serif" w:hint="eastAsia"/>
          <w:b/>
          <w:bCs/>
          <w:i/>
          <w:iCs/>
        </w:rPr>
        <w:t>Hodotermopsis sjostedti</w:t>
      </w:r>
    </w:p>
    <w:p w14:paraId="50CCFDF2" w14:textId="5E403625" w:rsidR="006C7D07" w:rsidRPr="005E6456" w:rsidRDefault="006635B4" w:rsidP="009A22D3">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Pr="00CC4243">
        <w:rPr>
          <w:rFonts w:ascii="PT Serif" w:hAnsi="PT Serif" w:hint="eastAsia"/>
          <w:b/>
          <w:bCs/>
          <w:sz w:val="21"/>
          <w:szCs w:val="21"/>
          <w:vertAlign w:val="superscript"/>
        </w:rPr>
        <w:t>1</w:t>
      </w:r>
      <w:r w:rsidR="00F43323">
        <w:rPr>
          <w:rFonts w:ascii="PT Serif" w:hAnsi="PT Serif"/>
          <w:b/>
          <w:bCs/>
          <w:sz w:val="21"/>
          <w:szCs w:val="21"/>
          <w:vertAlign w:val="superscript"/>
        </w:rPr>
        <w:t>,2</w:t>
      </w:r>
      <w:r w:rsidRPr="00CC4243">
        <w:rPr>
          <w:rFonts w:ascii="PT Serif" w:hAnsi="PT Serif" w:hint="eastAsia"/>
          <w:b/>
          <w:bCs/>
          <w:sz w:val="21"/>
          <w:szCs w:val="21"/>
          <w:vertAlign w:val="superscript"/>
        </w:rPr>
        <w:t>*</w:t>
      </w:r>
      <w:r>
        <w:rPr>
          <w:rFonts w:ascii="PT Serif" w:hAnsi="PT Serif" w:hint="eastAsia"/>
          <w:b/>
          <w:bCs/>
          <w:sz w:val="21"/>
          <w:szCs w:val="21"/>
        </w:rPr>
        <w:t xml:space="preserve">, </w:t>
      </w:r>
      <w:r w:rsidR="00492D7B" w:rsidRPr="006635B4">
        <w:rPr>
          <w:rFonts w:ascii="PT Serif" w:hAnsi="PT Serif"/>
          <w:b/>
          <w:bCs/>
          <w:sz w:val="21"/>
          <w:szCs w:val="21"/>
        </w:rPr>
        <w:t>William Chambliss</w:t>
      </w:r>
      <w:r w:rsidR="00492D7B" w:rsidRPr="00CC4243">
        <w:rPr>
          <w:rFonts w:ascii="PT Serif" w:hAnsi="PT Serif" w:hint="eastAsia"/>
          <w:b/>
          <w:bCs/>
          <w:sz w:val="21"/>
          <w:szCs w:val="21"/>
          <w:vertAlign w:val="superscript"/>
        </w:rPr>
        <w:t>1</w:t>
      </w:r>
      <w:r w:rsidR="00492D7B" w:rsidRPr="005E6456">
        <w:rPr>
          <w:rFonts w:ascii="PT Serif" w:hAnsi="PT Serif"/>
          <w:b/>
          <w:bCs/>
          <w:sz w:val="21"/>
          <w:szCs w:val="21"/>
        </w:rPr>
        <w:t xml:space="preserve">, </w:t>
      </w:r>
      <w:r>
        <w:rPr>
          <w:rFonts w:ascii="PT Serif" w:hAnsi="PT Serif" w:hint="eastAsia"/>
          <w:b/>
          <w:bCs/>
          <w:sz w:val="21"/>
          <w:szCs w:val="21"/>
        </w:rPr>
        <w:t>Carroll P Elijah</w:t>
      </w:r>
      <w:r w:rsidRPr="00CC4243">
        <w:rPr>
          <w:rFonts w:ascii="PT Serif" w:hAnsi="PT Serif" w:hint="eastAsia"/>
          <w:b/>
          <w:bCs/>
          <w:sz w:val="21"/>
          <w:szCs w:val="21"/>
          <w:vertAlign w:val="superscript"/>
        </w:rPr>
        <w:t>1</w:t>
      </w:r>
      <w:r>
        <w:rPr>
          <w:rFonts w:ascii="PT Serif" w:hAnsi="PT Serif" w:hint="eastAsia"/>
          <w:b/>
          <w:bCs/>
          <w:sz w:val="21"/>
          <w:szCs w:val="21"/>
        </w:rPr>
        <w:t xml:space="preserve">, </w:t>
      </w:r>
      <w:r w:rsidR="006C7D07">
        <w:rPr>
          <w:rFonts w:ascii="PT Serif" w:hAnsi="PT Serif" w:hint="eastAsia"/>
          <w:b/>
          <w:bCs/>
          <w:sz w:val="21"/>
          <w:szCs w:val="21"/>
        </w:rPr>
        <w:t>Tomohiro, Nakazono</w:t>
      </w:r>
      <w:r w:rsidR="00F43323">
        <w:rPr>
          <w:rFonts w:ascii="PT Serif" w:hAnsi="PT Serif"/>
          <w:b/>
          <w:bCs/>
          <w:sz w:val="21"/>
          <w:szCs w:val="21"/>
          <w:vertAlign w:val="superscript"/>
        </w:rPr>
        <w:t>3</w:t>
      </w:r>
      <w:r w:rsidR="006C7D07">
        <w:rPr>
          <w:rFonts w:ascii="PT Serif" w:hAnsi="PT Serif" w:hint="eastAsia"/>
          <w:b/>
          <w:bCs/>
          <w:sz w:val="21"/>
          <w:szCs w:val="21"/>
        </w:rPr>
        <w:t>, Taisuke Kanao</w:t>
      </w:r>
      <w:r w:rsidR="00F43323">
        <w:rPr>
          <w:rFonts w:ascii="PT Serif" w:hAnsi="PT Serif"/>
          <w:b/>
          <w:bCs/>
          <w:sz w:val="21"/>
          <w:szCs w:val="21"/>
          <w:vertAlign w:val="superscript"/>
        </w:rPr>
        <w:t>4</w:t>
      </w:r>
    </w:p>
    <w:p w14:paraId="6336FAC3" w14:textId="77777777" w:rsidR="006C7D07" w:rsidRDefault="006C7D07" w:rsidP="009A22D3">
      <w:pPr>
        <w:snapToGrid w:val="0"/>
        <w:spacing w:after="0" w:line="240" w:lineRule="auto"/>
        <w:jc w:val="both"/>
        <w:rPr>
          <w:rFonts w:ascii="PT Serif" w:hAnsi="PT Serif"/>
          <w:sz w:val="21"/>
          <w:szCs w:val="21"/>
        </w:rPr>
      </w:pPr>
    </w:p>
    <w:p w14:paraId="4F3F007A" w14:textId="77777777" w:rsidR="006C7D07" w:rsidRPr="003525E7" w:rsidRDefault="006C7D07" w:rsidP="009A22D3">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14:paraId="4BEC82F4" w14:textId="13E84909" w:rsidR="00EB7378"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2. Okinawa Institute of Science and Technology, Onna-son, Okinawa, 904-0495, Japan</w:t>
      </w:r>
    </w:p>
    <w:p w14:paraId="30FFC1AA" w14:textId="46FCEA44" w:rsidR="00EB7378"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3.</w:t>
      </w:r>
      <w:r w:rsidR="00492D7B">
        <w:rPr>
          <w:rFonts w:ascii="PT Serif" w:hAnsi="PT Serif" w:hint="eastAsia"/>
          <w:sz w:val="21"/>
          <w:szCs w:val="21"/>
        </w:rPr>
        <w:t xml:space="preserve"> </w:t>
      </w:r>
      <w:r w:rsidR="00492D7B" w:rsidRPr="00492D7B">
        <w:rPr>
          <w:rFonts w:ascii="PT Serif" w:hAnsi="PT Serif"/>
          <w:sz w:val="21"/>
          <w:szCs w:val="21"/>
        </w:rPr>
        <w:t>Laboratory of Insect Ecology, Graduate School of Agriculture, Kyoto University, Kyoto, Japan 606-8502</w:t>
      </w:r>
    </w:p>
    <w:p w14:paraId="6815ACFC" w14:textId="6D65EC63" w:rsidR="00EB7378" w:rsidRPr="003525E7"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 xml:space="preserve">4. </w:t>
      </w:r>
      <w:r w:rsidR="00492D7B" w:rsidRPr="00492D7B">
        <w:rPr>
          <w:rFonts w:ascii="PT Serif" w:hAnsi="PT Serif"/>
          <w:sz w:val="21"/>
          <w:szCs w:val="21"/>
        </w:rPr>
        <w:t>Faculty of Science Yamagata University Yamagata 990-8560 Japan</w:t>
      </w:r>
    </w:p>
    <w:p w14:paraId="50E804ED" w14:textId="77777777" w:rsidR="006C7D07" w:rsidRPr="003525E7" w:rsidRDefault="006C7D07" w:rsidP="009A22D3">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5" w:history="1">
        <w:r w:rsidRPr="003525E7">
          <w:rPr>
            <w:rStyle w:val="ab"/>
            <w:rFonts w:ascii="PT Serif" w:hAnsi="PT Serif"/>
            <w:sz w:val="21"/>
            <w:szCs w:val="21"/>
          </w:rPr>
          <w:t>nzm0095@auburn.edu</w:t>
        </w:r>
      </w:hyperlink>
    </w:p>
    <w:p w14:paraId="6BAC1CF9" w14:textId="27C78E66" w:rsidR="006C7D07" w:rsidRDefault="006C7D07" w:rsidP="009A22D3">
      <w:pPr>
        <w:snapToGrid w:val="0"/>
        <w:spacing w:after="0" w:line="240" w:lineRule="auto"/>
        <w:jc w:val="both"/>
        <w:rPr>
          <w:rFonts w:ascii="PT Serif" w:hAnsi="PT Serif"/>
          <w:sz w:val="21"/>
          <w:szCs w:val="21"/>
        </w:rPr>
      </w:pPr>
    </w:p>
    <w:p w14:paraId="70FE9BA9" w14:textId="77777777" w:rsidR="006C7D07" w:rsidRPr="008E3CFA" w:rsidRDefault="006C7D07" w:rsidP="009A22D3">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152C3573" w14:textId="0B16346B" w:rsidR="006C7D07" w:rsidRDefault="001A5D7D" w:rsidP="009A22D3">
      <w:pPr>
        <w:snapToGrid w:val="0"/>
        <w:spacing w:after="0" w:line="240" w:lineRule="auto"/>
        <w:jc w:val="both"/>
        <w:rPr>
          <w:rFonts w:ascii="PT Serif" w:hAnsi="PT Serif"/>
          <w:sz w:val="21"/>
          <w:szCs w:val="21"/>
        </w:rPr>
      </w:pPr>
      <w:r>
        <w:rPr>
          <w:rFonts w:ascii="PT Serif" w:hAnsi="PT Serif"/>
          <w:sz w:val="21"/>
          <w:szCs w:val="21"/>
        </w:rPr>
        <w:t>As a social insect,</w:t>
      </w:r>
      <w:r w:rsidR="009A22D3">
        <w:rPr>
          <w:rFonts w:ascii="PT Serif" w:hAnsi="PT Serif" w:hint="eastAsia"/>
          <w:sz w:val="21"/>
          <w:szCs w:val="21"/>
        </w:rPr>
        <w:t xml:space="preserve"> termite colonies can </w:t>
      </w:r>
      <w:r w:rsidR="009A22D3">
        <w:rPr>
          <w:rFonts w:ascii="PT Serif" w:hAnsi="PT Serif"/>
          <w:sz w:val="21"/>
          <w:szCs w:val="21"/>
        </w:rPr>
        <w:t>grow</w:t>
      </w:r>
      <w:r w:rsidR="009A22D3">
        <w:rPr>
          <w:rFonts w:ascii="PT Serif" w:hAnsi="PT Serif" w:hint="eastAsia"/>
          <w:sz w:val="21"/>
          <w:szCs w:val="21"/>
        </w:rPr>
        <w:t xml:space="preserve"> to a group of millions of individuals, </w:t>
      </w:r>
      <w:r>
        <w:rPr>
          <w:rFonts w:ascii="PT Serif" w:hAnsi="PT Serif"/>
          <w:sz w:val="21"/>
          <w:szCs w:val="21"/>
        </w:rPr>
        <w:t>yet</w:t>
      </w:r>
      <w:r w:rsidR="009A22D3">
        <w:rPr>
          <w:rFonts w:ascii="PT Serif" w:hAnsi="PT Serif" w:hint="eastAsia"/>
          <w:sz w:val="21"/>
          <w:szCs w:val="21"/>
        </w:rPr>
        <w:t xml:space="preserve"> all colonies start from a single mating pair. Recent studies indicate that </w:t>
      </w:r>
      <w:r w:rsidR="009A22D3">
        <w:rPr>
          <w:rFonts w:ascii="PT Serif" w:hAnsi="PT Serif"/>
          <w:sz w:val="21"/>
          <w:szCs w:val="21"/>
        </w:rPr>
        <w:t xml:space="preserve">the </w:t>
      </w:r>
      <w:r w:rsidR="009A22D3">
        <w:rPr>
          <w:rFonts w:ascii="PT Serif" w:hAnsi="PT Serif" w:hint="eastAsia"/>
          <w:sz w:val="21"/>
          <w:szCs w:val="21"/>
        </w:rPr>
        <w:t>pair formation process shows a large diversity among species</w:t>
      </w:r>
      <w:r w:rsidR="009A22D3">
        <w:rPr>
          <w:rFonts w:ascii="PT Serif" w:hAnsi="PT Serif"/>
          <w:sz w:val="21"/>
          <w:szCs w:val="21"/>
        </w:rPr>
        <w:t>, especially in basal lineages</w:t>
      </w:r>
      <w:r w:rsidR="009A22D3">
        <w:rPr>
          <w:rFonts w:ascii="PT Serif" w:hAnsi="PT Serif" w:hint="eastAsia"/>
          <w:sz w:val="21"/>
          <w:szCs w:val="21"/>
        </w:rPr>
        <w:t xml:space="preserve">. Thus, </w:t>
      </w:r>
      <w:r w:rsidR="00EB7378">
        <w:rPr>
          <w:rFonts w:ascii="PT Serif" w:hAnsi="PT Serif"/>
          <w:sz w:val="21"/>
          <w:szCs w:val="21"/>
        </w:rPr>
        <w:t>comparative</w:t>
      </w:r>
      <w:r w:rsidR="009A22D3">
        <w:rPr>
          <w:rFonts w:ascii="PT Serif" w:hAnsi="PT Serif" w:hint="eastAsia"/>
          <w:sz w:val="21"/>
          <w:szCs w:val="21"/>
        </w:rPr>
        <w:t xml:space="preserve"> information is integral to </w:t>
      </w:r>
      <w:r w:rsidR="00EB7378">
        <w:rPr>
          <w:rFonts w:ascii="PT Serif" w:hAnsi="PT Serif"/>
          <w:sz w:val="21"/>
          <w:szCs w:val="21"/>
        </w:rPr>
        <w:t>estimating</w:t>
      </w:r>
      <w:r w:rsidR="009A22D3">
        <w:rPr>
          <w:rFonts w:ascii="PT Serif" w:hAnsi="PT Serif" w:hint="eastAsia"/>
          <w:sz w:val="21"/>
          <w:szCs w:val="21"/>
        </w:rPr>
        <w:t xml:space="preserve"> the ancestral state of this essential stage of </w:t>
      </w:r>
      <w:r w:rsidR="00EB7378">
        <w:rPr>
          <w:rFonts w:ascii="PT Serif" w:hAnsi="PT Serif"/>
          <w:sz w:val="21"/>
          <w:szCs w:val="21"/>
        </w:rPr>
        <w:t xml:space="preserve">the </w:t>
      </w:r>
      <w:r w:rsidR="009A22D3">
        <w:rPr>
          <w:rFonts w:ascii="PT Serif" w:hAnsi="PT Serif" w:hint="eastAsia"/>
          <w:sz w:val="21"/>
          <w:szCs w:val="21"/>
        </w:rPr>
        <w:t xml:space="preserve">termite life </w:t>
      </w:r>
      <w:r w:rsidR="00EB7378">
        <w:rPr>
          <w:rFonts w:ascii="PT Serif" w:hAnsi="PT Serif"/>
          <w:sz w:val="21"/>
          <w:szCs w:val="21"/>
        </w:rPr>
        <w:t>cycle</w:t>
      </w:r>
      <w:r w:rsidR="009A22D3">
        <w:rPr>
          <w:rFonts w:ascii="PT Serif" w:hAnsi="PT Serif" w:hint="eastAsia"/>
          <w:sz w:val="21"/>
          <w:szCs w:val="21"/>
        </w:rPr>
        <w:t xml:space="preserve">. The Asian </w:t>
      </w:r>
      <w:proofErr w:type="spellStart"/>
      <w:r w:rsidR="009A22D3">
        <w:rPr>
          <w:rFonts w:ascii="PT Serif" w:hAnsi="PT Serif" w:hint="eastAsia"/>
          <w:sz w:val="21"/>
          <w:szCs w:val="21"/>
        </w:rPr>
        <w:t>dampwood</w:t>
      </w:r>
      <w:proofErr w:type="spellEnd"/>
      <w:r w:rsidR="009A22D3">
        <w:rPr>
          <w:rFonts w:ascii="PT Serif" w:hAnsi="PT Serif" w:hint="eastAsia"/>
          <w:sz w:val="21"/>
          <w:szCs w:val="21"/>
        </w:rPr>
        <w:t xml:space="preserve"> termite, </w:t>
      </w:r>
      <w:r w:rsidR="009A22D3" w:rsidRPr="009A22D3">
        <w:rPr>
          <w:rFonts w:ascii="PT Serif" w:hAnsi="PT Serif" w:hint="eastAsia"/>
          <w:i/>
          <w:iCs/>
          <w:sz w:val="21"/>
          <w:szCs w:val="21"/>
        </w:rPr>
        <w:t>Hodotermopsis sjostedti</w:t>
      </w:r>
      <w:r w:rsidR="009A22D3">
        <w:rPr>
          <w:rFonts w:ascii="PT Serif" w:hAnsi="PT Serif" w:hint="eastAsia"/>
          <w:sz w:val="21"/>
          <w:szCs w:val="21"/>
        </w:rPr>
        <w:t xml:space="preserve">, has been </w:t>
      </w:r>
      <w:r w:rsidR="009A22D3">
        <w:rPr>
          <w:rFonts w:ascii="PT Serif" w:hAnsi="PT Serif"/>
          <w:sz w:val="21"/>
          <w:szCs w:val="21"/>
        </w:rPr>
        <w:t>well-studied</w:t>
      </w:r>
      <w:r w:rsidR="009A22D3">
        <w:rPr>
          <w:rFonts w:ascii="PT Serif" w:hAnsi="PT Serif" w:hint="eastAsia"/>
          <w:sz w:val="21"/>
          <w:szCs w:val="21"/>
        </w:rPr>
        <w:t xml:space="preserve"> as a model basal termite of caste differentiation processes. Yet, their pair formation remains undocumented. In this study, we found that mating pairs of </w:t>
      </w:r>
      <w:r w:rsidR="00EB7378">
        <w:rPr>
          <w:rFonts w:ascii="PT Serif" w:hAnsi="PT Serif" w:hint="eastAsia"/>
          <w:i/>
          <w:iCs/>
          <w:sz w:val="21"/>
          <w:szCs w:val="21"/>
        </w:rPr>
        <w:t>H.</w:t>
      </w:r>
      <w:r w:rsidR="009A22D3" w:rsidRPr="009A22D3">
        <w:rPr>
          <w:rFonts w:ascii="PT Serif" w:hAnsi="PT Serif" w:hint="eastAsia"/>
          <w:i/>
          <w:iCs/>
          <w:sz w:val="21"/>
          <w:szCs w:val="21"/>
        </w:rPr>
        <w:t xml:space="preserve"> sjostedti</w:t>
      </w:r>
      <w:r w:rsidR="009A22D3">
        <w:rPr>
          <w:rFonts w:ascii="PT Serif" w:hAnsi="PT Serif" w:hint="eastAsia"/>
          <w:sz w:val="21"/>
          <w:szCs w:val="21"/>
        </w:rPr>
        <w:t xml:space="preserve"> show clear tandem running behavior. </w:t>
      </w:r>
      <w:r w:rsidR="00CD4E2E">
        <w:rPr>
          <w:rFonts w:ascii="PT Serif" w:hAnsi="PT Serif"/>
          <w:sz w:val="21"/>
          <w:szCs w:val="21"/>
        </w:rPr>
        <w:t>Both</w:t>
      </w:r>
      <w:r w:rsidR="00427EBA">
        <w:rPr>
          <w:rFonts w:ascii="PT Serif" w:hAnsi="PT Serif"/>
          <w:sz w:val="21"/>
          <w:szCs w:val="21"/>
        </w:rPr>
        <w:t xml:space="preserve"> females and males play</w:t>
      </w:r>
      <w:r w:rsidR="00EB7378">
        <w:rPr>
          <w:rFonts w:ascii="PT Serif" w:hAnsi="PT Serif" w:hint="eastAsia"/>
          <w:sz w:val="21"/>
          <w:szCs w:val="21"/>
        </w:rPr>
        <w:t>ed</w:t>
      </w:r>
      <w:r w:rsidR="00427EBA">
        <w:rPr>
          <w:rFonts w:ascii="PT Serif" w:hAnsi="PT Serif"/>
          <w:sz w:val="21"/>
          <w:szCs w:val="21"/>
        </w:rPr>
        <w:t xml:space="preserve"> a lead</w:t>
      </w:r>
      <w:r w:rsidR="00EB7378">
        <w:rPr>
          <w:rFonts w:ascii="PT Serif" w:hAnsi="PT Serif" w:hint="eastAsia"/>
          <w:sz w:val="21"/>
          <w:szCs w:val="21"/>
        </w:rPr>
        <w:t>ing</w:t>
      </w:r>
      <w:r w:rsidR="00427EBA">
        <w:rPr>
          <w:rFonts w:ascii="PT Serif" w:hAnsi="PT Serif"/>
          <w:sz w:val="21"/>
          <w:szCs w:val="21"/>
        </w:rPr>
        <w:t xml:space="preserve"> r</w:t>
      </w:r>
      <w:r w:rsidR="00601B0F">
        <w:rPr>
          <w:rFonts w:ascii="PT Serif" w:hAnsi="PT Serif"/>
          <w:sz w:val="21"/>
          <w:szCs w:val="21"/>
        </w:rPr>
        <w:t>ole</w:t>
      </w:r>
      <w:r w:rsidR="00D7075F">
        <w:rPr>
          <w:rFonts w:ascii="PT Serif" w:hAnsi="PT Serif" w:hint="eastAsia"/>
          <w:sz w:val="21"/>
          <w:szCs w:val="21"/>
        </w:rPr>
        <w:t>, with females showing more leader roles</w:t>
      </w:r>
      <w:r w:rsidR="00601B0F">
        <w:rPr>
          <w:rFonts w:ascii="PT Serif" w:hAnsi="PT Serif"/>
          <w:sz w:val="21"/>
          <w:szCs w:val="21"/>
        </w:rPr>
        <w:t xml:space="preserve">, </w:t>
      </w:r>
      <w:r w:rsidR="009D4126">
        <w:rPr>
          <w:rFonts w:ascii="PT Serif" w:hAnsi="PT Serif"/>
          <w:sz w:val="21"/>
          <w:szCs w:val="21"/>
        </w:rPr>
        <w:t>and they switched their lead</w:t>
      </w:r>
      <w:r w:rsidR="00EB7378">
        <w:rPr>
          <w:rFonts w:ascii="PT Serif" w:hAnsi="PT Serif" w:hint="eastAsia"/>
          <w:sz w:val="21"/>
          <w:szCs w:val="21"/>
        </w:rPr>
        <w:t>ing</w:t>
      </w:r>
      <w:r w:rsidR="009D4126">
        <w:rPr>
          <w:rFonts w:ascii="PT Serif" w:hAnsi="PT Serif"/>
          <w:sz w:val="21"/>
          <w:szCs w:val="21"/>
        </w:rPr>
        <w:t xml:space="preserve"> </w:t>
      </w:r>
      <w:r w:rsidR="00EB7378">
        <w:rPr>
          <w:rFonts w:ascii="PT Serif" w:hAnsi="PT Serif"/>
          <w:sz w:val="21"/>
          <w:szCs w:val="21"/>
        </w:rPr>
        <w:t>roles</w:t>
      </w:r>
      <w:r w:rsidR="009D4126">
        <w:rPr>
          <w:rFonts w:ascii="PT Serif" w:hAnsi="PT Serif"/>
          <w:sz w:val="21"/>
          <w:szCs w:val="21"/>
        </w:rPr>
        <w:t xml:space="preserve"> even within the same pair. </w:t>
      </w:r>
      <w:r w:rsidR="00F6294E">
        <w:rPr>
          <w:rFonts w:ascii="PT Serif" w:hAnsi="PT Serif"/>
          <w:sz w:val="21"/>
          <w:szCs w:val="21"/>
        </w:rPr>
        <w:t>We also found that dish size affected</w:t>
      </w:r>
      <w:r w:rsidR="001126DC">
        <w:rPr>
          <w:rFonts w:ascii="PT Serif" w:hAnsi="PT Serif"/>
          <w:sz w:val="21"/>
          <w:szCs w:val="21"/>
        </w:rPr>
        <w:t xml:space="preserve"> tande</w:t>
      </w:r>
      <w:r w:rsidR="001126DC" w:rsidRPr="00D7075F">
        <w:rPr>
          <w:rFonts w:ascii="PT Serif" w:hAnsi="PT Serif"/>
          <w:sz w:val="21"/>
          <w:szCs w:val="21"/>
        </w:rPr>
        <w:t xml:space="preserve">m movement coordination; pairs showed faster and more stable tandem running in a larger dish. </w:t>
      </w:r>
      <w:r w:rsidR="00877929" w:rsidRPr="00D7075F">
        <w:rPr>
          <w:rFonts w:ascii="PT Serif" w:hAnsi="PT Serif"/>
          <w:sz w:val="21"/>
          <w:szCs w:val="21"/>
        </w:rPr>
        <w:t>We</w:t>
      </w:r>
      <w:r w:rsidR="00877929">
        <w:rPr>
          <w:rFonts w:ascii="PT Serif" w:hAnsi="PT Serif"/>
          <w:sz w:val="21"/>
          <w:szCs w:val="21"/>
        </w:rPr>
        <w:t xml:space="preserve"> also</w:t>
      </w:r>
      <w:r w:rsidR="003A7A8D">
        <w:rPr>
          <w:rFonts w:ascii="PT Serif" w:hAnsi="PT Serif"/>
          <w:sz w:val="21"/>
          <w:szCs w:val="21"/>
        </w:rPr>
        <w:t xml:space="preserve"> provide a tracking dataset of</w:t>
      </w:r>
      <w:r w:rsidR="00F15F89">
        <w:rPr>
          <w:rFonts w:ascii="PT Serif" w:hAnsi="PT Serif"/>
          <w:sz w:val="21"/>
          <w:szCs w:val="21"/>
        </w:rPr>
        <w:t xml:space="preserve"> 17 body parts, including antennae movement and leg moments during tandem runs, which can be</w:t>
      </w:r>
      <w:r w:rsidR="00775A9E">
        <w:rPr>
          <w:rFonts w:ascii="PT Serif" w:hAnsi="PT Serif"/>
          <w:sz w:val="21"/>
          <w:szCs w:val="21"/>
        </w:rPr>
        <w:t xml:space="preserve"> utilized in future comparative studies. This study</w:t>
      </w:r>
      <w:r w:rsidR="006F28E7">
        <w:rPr>
          <w:rFonts w:ascii="PT Serif" w:hAnsi="PT Serif"/>
          <w:sz w:val="21"/>
          <w:szCs w:val="21"/>
        </w:rPr>
        <w:t xml:space="preserve"> </w:t>
      </w:r>
      <w:r w:rsidR="00EB7378">
        <w:rPr>
          <w:rFonts w:ascii="PT Serif" w:hAnsi="PT Serif"/>
          <w:sz w:val="21"/>
          <w:szCs w:val="21"/>
        </w:rPr>
        <w:t>supports the idea</w:t>
      </w:r>
      <w:r w:rsidR="00716C77">
        <w:rPr>
          <w:rFonts w:ascii="PT Serif" w:hAnsi="PT Serif"/>
          <w:sz w:val="21"/>
          <w:szCs w:val="21"/>
        </w:rPr>
        <w:t xml:space="preserve"> that </w:t>
      </w:r>
      <w:r w:rsidR="00EB7378">
        <w:rPr>
          <w:rFonts w:ascii="PT Serif" w:hAnsi="PT Serif" w:hint="eastAsia"/>
          <w:sz w:val="21"/>
          <w:szCs w:val="21"/>
        </w:rPr>
        <w:t>tandem</w:t>
      </w:r>
      <w:r w:rsidR="00716C77">
        <w:rPr>
          <w:rFonts w:ascii="PT Serif" w:hAnsi="PT Serif"/>
          <w:sz w:val="21"/>
          <w:szCs w:val="21"/>
        </w:rPr>
        <w:t xml:space="preserve"> running </w:t>
      </w:r>
      <w:r w:rsidR="00EB7378">
        <w:rPr>
          <w:rFonts w:ascii="PT Serif" w:hAnsi="PT Serif"/>
          <w:sz w:val="21"/>
          <w:szCs w:val="21"/>
        </w:rPr>
        <w:t>existed</w:t>
      </w:r>
      <w:r w:rsidR="00716C77">
        <w:rPr>
          <w:rFonts w:ascii="PT Serif" w:hAnsi="PT Serif"/>
          <w:sz w:val="21"/>
          <w:szCs w:val="21"/>
        </w:rPr>
        <w:t xml:space="preserve"> in the early </w:t>
      </w:r>
      <w:r w:rsidR="00D7075F">
        <w:rPr>
          <w:rFonts w:ascii="PT Serif" w:hAnsi="PT Serif"/>
          <w:sz w:val="21"/>
          <w:szCs w:val="21"/>
        </w:rPr>
        <w:t>ancestors</w:t>
      </w:r>
      <w:r w:rsidR="00EB7378">
        <w:rPr>
          <w:rFonts w:ascii="PT Serif" w:hAnsi="PT Serif"/>
          <w:sz w:val="21"/>
          <w:szCs w:val="21"/>
        </w:rPr>
        <w:t xml:space="preserve"> of termites </w:t>
      </w:r>
      <w:r w:rsidR="00716C77">
        <w:rPr>
          <w:rFonts w:ascii="PT Serif" w:hAnsi="PT Serif"/>
          <w:sz w:val="21"/>
          <w:szCs w:val="21"/>
        </w:rPr>
        <w:t xml:space="preserve">and </w:t>
      </w:r>
      <w:r w:rsidR="00EB7378">
        <w:rPr>
          <w:rFonts w:ascii="PT Serif" w:hAnsi="PT Serif"/>
          <w:sz w:val="21"/>
          <w:szCs w:val="21"/>
        </w:rPr>
        <w:t>sheds</w:t>
      </w:r>
      <w:r w:rsidR="00716C77">
        <w:rPr>
          <w:rFonts w:ascii="PT Serif" w:hAnsi="PT Serif"/>
          <w:sz w:val="21"/>
          <w:szCs w:val="21"/>
        </w:rPr>
        <w:t xml:space="preserve"> light on the</w:t>
      </w:r>
      <w:r w:rsidR="00033EE7">
        <w:rPr>
          <w:rFonts w:ascii="PT Serif" w:hAnsi="PT Serif"/>
          <w:sz w:val="21"/>
          <w:szCs w:val="21"/>
        </w:rPr>
        <w:t xml:space="preserve"> origin of termite mate pairing.</w:t>
      </w:r>
    </w:p>
    <w:p w14:paraId="7A359A10" w14:textId="77777777" w:rsidR="006C7D07" w:rsidRPr="006C7D07" w:rsidRDefault="006C7D07" w:rsidP="009A22D3">
      <w:pPr>
        <w:snapToGrid w:val="0"/>
        <w:spacing w:after="0" w:line="240" w:lineRule="auto"/>
        <w:jc w:val="both"/>
        <w:rPr>
          <w:rFonts w:ascii="PT Serif" w:hAnsi="PT Serif"/>
          <w:sz w:val="21"/>
          <w:szCs w:val="21"/>
        </w:rPr>
      </w:pPr>
    </w:p>
    <w:p w14:paraId="74877307" w14:textId="15823E6C" w:rsidR="006C7D07"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Introduction</w:t>
      </w:r>
    </w:p>
    <w:p w14:paraId="7DD9AC0D" w14:textId="31DE5EC9" w:rsidR="003D432E" w:rsidRDefault="00BF2AE1" w:rsidP="00AF03E6">
      <w:pPr>
        <w:snapToGrid w:val="0"/>
        <w:spacing w:after="0" w:line="240" w:lineRule="auto"/>
        <w:ind w:firstLine="567"/>
        <w:jc w:val="both"/>
        <w:rPr>
          <w:rFonts w:ascii="PT Serif" w:hAnsi="PT Serif"/>
          <w:sz w:val="21"/>
          <w:szCs w:val="21"/>
        </w:rPr>
      </w:pPr>
      <w:r>
        <w:rPr>
          <w:rFonts w:ascii="PT Serif" w:hAnsi="PT Serif"/>
          <w:sz w:val="21"/>
          <w:szCs w:val="21"/>
        </w:rPr>
        <w:t>Social insects</w:t>
      </w:r>
      <w:r w:rsidR="003D432E">
        <w:rPr>
          <w:rFonts w:ascii="PT Serif" w:hAnsi="PT Serif"/>
          <w:sz w:val="21"/>
          <w:szCs w:val="21"/>
        </w:rPr>
        <w:t xml:space="preserve"> play a dominant role in ecosystems, either as predators, pollinators, or decomposers, contributing to global biomass </w:t>
      </w:r>
      <w:r w:rsidR="003D432E">
        <w:rPr>
          <w:rFonts w:ascii="PT Serif" w:hAnsi="PT Serif"/>
          <w:sz w:val="21"/>
          <w:szCs w:val="21"/>
        </w:rPr>
        <w:fldChar w:fldCharType="begin"/>
      </w:r>
      <w:r w:rsidR="00B14030">
        <w:rPr>
          <w:rFonts w:ascii="PT Serif" w:hAnsi="PT Serif"/>
          <w:sz w:val="21"/>
          <w:szCs w:val="21"/>
        </w:rPr>
        <w:instrText xml:space="preserve"> ADDIN ZOTERO_ITEM CSL_CITATION {"citationID":"WgJuNnLu","properties":{"formattedCitation":"(Bar-On et al., 2018; Eggleton, 2020; Tuma et al., 2020)","plainCitation":"(Bar-On et al., 2018; Eggleton, 2020; Tuma et al., 2020)","noteIndex":0},"citationItems":[{"id":23314,"uris":["http://zotero.org/users/9949769/items/LS57E4W9"],"itemData":{"id":23314,"type":"article-journal","abstract":"A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plants.","container-title":"Proceedings of the National Academy of Sciences","DOI":"10.1073/pnas.1711842115","issue":"25","note":"publisher: Proceedings of the National Academy of Sciences","page":"6506-6511","source":"pnas.org (Atypon)","title":"The biomass distribution on Earth","volume":"115","author":[{"family":"Bar-On","given":"Yinon M."},{"family":"Phillips","given":"Rob"},{"family":"Milo","given":"Ron"}],"issued":{"date-parts":[["2018",6,19]]},"citation-key":"bar-onBiomassDistributionEarth2018"}},{"id":23312,"uris":["http://zotero.org/users/9949769/items/7N4SK4RG"],"itemData":{"id":23312,"type":"article-journal","abstract":"This article reviews the present state of insects, describing their taxonomic position, cost, and value as well as the threats to their well-being. Insects are an important source of both ecosystem services and ecosystem disservices. Recent studies have indicated a worrying decline in insect species, especially in flying insects in the northern temperate region, and this has spawned much media attention. Some decline has occurred, it is clear, due to agricultural intensification, urbanization, overuse of pesticides, and global climate change. A decline would seriously affect the ecosystem services that insects provide. However, there is too little data to warrant the belief that all insects are declining everywhere. There is a pressing need for more basic research on insect diversity in the context of a changing world.","container-title":"Annual Review of Environment and Resources","DOI":"10.1146/annurev-environ-012420-050035","ISSN":"1543-5938, 1545-2050","issue":"Volume 45, 2020","language":"en","note":"publisher: Annual Reviews","page":"61-82","source":"www.annualreviews.org","title":"The State of the World's Insects","volume":"45","author":[{"family":"Eggleton","given":"Paul"}],"issued":{"date-parts":[["2020",10,17]]},"citation-key":"eggletonStateWorldsInsects2020"}},{"id":3344,"uris":["http://zotero.org/users/9949769/items/EV2MITGN"],"itemData":{"id":3344,"type":"article-journal","abstract":"Animal interactions play an important role in understanding ecological processes. The nature and intensity of these interactions can shape the impacts of organisms on their environment. Because ants and termites, with their high biomass and range of ecological functions, have considerable effects on their environment, the interaction between them is important for ecosystem processes. Although the manner in which ants and termites interact is becoming increasingly well studied, there has been no synthesis to date of the available literature. Here we review and synthesise all existing literature on ant–termite interactions. We infer that ant predation on termites is the most important, most widespread, and most studied type of interaction. Predatory ant species can regulate termite populations and subsequently slow down the decomposition of wood, litter and soil organic matter. As a consequence they also affect plant growth and distribution, nutrient cycling and nutrient availability. Although some ant species are specialised termite predators, there is probably a high level of opportunistic predation by generalist ant species, and hence their impact on ecosystem processes that termites are known to provide varies at the species level. The most fruitful future research direction will be to evaluate the impact of ant–termite predation on broader ecosystem processes. To do this it will be necessary to quantify the efficacy both of particular ant species and of ant communities as a whole in regulating termite populations in different biomes. We envisage that this work will require a combination of methods, including DNA barcoding of ant gut contents along with field observations and exclusion experiments. Such a combined approach is necessary for assessing how this interaction influences entire ecosystems.","container-title":"Biological Reviews","DOI":"10.1111/brv.12577","ISSN":"1469185X","issue":"3","note":"publisher: Blackwell Publishing Ltd","page":"555-572","title":"Ant-termite interactions: an important but under-explored ecological linkage","volume":"95","author":[{"family":"Tuma","given":"Jiri"},{"family":"Eggleton","given":"Paul"},{"family":"Fayle","given":"Tom M."}],"issued":{"date-parts":[["2020",12,25]]},"citation-key":"tumaAnttermiteInteractionsImportant2020"}}],"schema":"https://github.com/citation-style-language/schema/raw/master/csl-citation.json"} </w:instrText>
      </w:r>
      <w:r w:rsidR="003D432E">
        <w:rPr>
          <w:rFonts w:ascii="PT Serif" w:hAnsi="PT Serif"/>
          <w:sz w:val="21"/>
          <w:szCs w:val="21"/>
        </w:rPr>
        <w:fldChar w:fldCharType="separate"/>
      </w:r>
      <w:r w:rsidR="00B14030" w:rsidRPr="00B14030">
        <w:rPr>
          <w:rFonts w:ascii="PT Serif" w:hAnsi="PT Serif"/>
          <w:sz w:val="21"/>
        </w:rPr>
        <w:t>(Bar-On et al., 2018; Eggleton, 2020; Tuma et al., 2020)</w:t>
      </w:r>
      <w:r w:rsidR="003D432E">
        <w:rPr>
          <w:rFonts w:ascii="PT Serif" w:hAnsi="PT Serif"/>
          <w:sz w:val="21"/>
          <w:szCs w:val="21"/>
        </w:rPr>
        <w:fldChar w:fldCharType="end"/>
      </w:r>
      <w:r w:rsidR="003D432E">
        <w:rPr>
          <w:rFonts w:ascii="PT Serif" w:hAnsi="PT Serif"/>
          <w:sz w:val="21"/>
          <w:szCs w:val="21"/>
        </w:rPr>
        <w:t>. The ecological success of social insects is often owed to the large size of their colony, ranging from hundreds to millions of individuals.</w:t>
      </w:r>
      <w:r w:rsidR="000871B4">
        <w:rPr>
          <w:rFonts w:ascii="PT Serif" w:hAnsi="PT Serif"/>
          <w:sz w:val="21"/>
          <w:szCs w:val="21"/>
        </w:rPr>
        <w:t xml:space="preserve"> Thus, extensive research efforts have focused on colony functions, regulated by their caste systems, where parents monopolize reproduction, and offspring will either develop into working castes that are responsible for colony tasks or alates that disperse to start a new colony</w:t>
      </w:r>
      <w:r w:rsidR="00775607">
        <w:rPr>
          <w:rFonts w:ascii="PT Serif" w:hAnsi="PT Serif" w:hint="eastAsia"/>
          <w:sz w:val="21"/>
          <w:szCs w:val="21"/>
        </w:rPr>
        <w:t xml:space="preserve"> </w:t>
      </w:r>
      <w:r w:rsidR="00775607">
        <w:rPr>
          <w:rFonts w:ascii="PT Serif" w:hAnsi="PT Serif"/>
          <w:sz w:val="21"/>
          <w:szCs w:val="21"/>
        </w:rPr>
        <w:fldChar w:fldCharType="begin"/>
      </w:r>
      <w:r w:rsidR="00775607">
        <w:rPr>
          <w:rFonts w:ascii="PT Serif" w:hAnsi="PT Serif"/>
          <w:sz w:val="21"/>
          <w:szCs w:val="21"/>
        </w:rPr>
        <w:instrText xml:space="preserve"> ADDIN ZOTERO_ITEM CSL_CITATION {"citationID":"K6gkhnQ7","properties":{"formattedCitation":"(Noirot, 1991; Oster and Wilson, 1978)","plainCitation":"(Noirot, 1991; Oster and Wilson, 1978)","noteIndex":0},"citationItems":[{"id":23328,"uris":["http://zotero.org/users/9949769/items/IZMPAKC3"],"itemData":{"id":23328,"type":"article-journal","abstract":"The polymorphism of termites, essentially phenotypic, results from alternative orientations during individual development, triggered by hormones and neurohormones. The hormonal equilibrium is itself modulated by several influences, both from the outer world and the society. Among the latter, the primer pheromones seem especially important in the regulation (either by stimulation or inhibition) of the separate castes.","container-title":"Ethology Ecology &amp; Evolution","DOI":"10.1080/03949370.1991.10721899","ISSN":"0394-9370","issue":"sup1","note":"publisher: Taylor &amp; Francis\n_eprint: https://doi.org/10.1080/03949370.1991.10721899","page":"2-7","source":"Taylor and Francis+NEJM","title":"Caste differentiation in Isoptera: basic features, role of pheromones","title-short":"Caste differentiation in Isoptera","volume":"3","author":[{"family":"Noirot","given":"Charles"}],"issued":{"date-parts":[["1991",1,1]]},"citation-key":"noirotCasteDifferentiationIsoptera1991"}},{"id":848,"uris":["http://zotero.org/users/9949769/items/7RFL58EP"],"itemData":{"id":848,"type":"book","abstract":"In this pathbreaking and far-reaching work George Oster and Edward Wilson provide the first fully developed theory of caste evolution among the social insects. Furthermore, in studying the effects of natural selection in generally increasing the insects' ergonomic efficiency, they go beyond the concentration of previous researchers on the physiological mechanisms of the insects and turn our attention instead to the scale and efficiency of the insects' division of labor. Recognizing that the efficiency of the insect colony is based on a complex fitting of the division of labor to many simultaneous needs, including those imposed by the distribution of resources and enemies around the nest, Professors Oster and Wilson are able to construct a series of mathematical models to characterize the agents of natural selection that promote particular caste systems. The social insects play a key role in the subject of sociobiology because their social organization is so rigid and can be related to genetic evolution. Because of this important consideration, the authors' work has consequences not only for entomology but also for general evolutionary theory.","event-place":"Princeton","ISBN":"0-691-02361-1","publisher":"Princeton Univ. Press.","publisher-place":"Princeton","title":"Caste and Ecology in the Social Insects","URL":"http://books.google.com/books?hl=ja&amp;lr=&amp;id=RGE0MwY_NWIC&amp;pgis=1","author":[{"family":"Oster","given":"George F."},{"family":"Wilson","given":"Edward O."}],"accessed":{"date-parts":[["2014",11,10]]},"issued":{"date-parts":[["1978"]]},"citation-key":"osterCasteEcologySocial1978"}}],"schema":"https://github.com/citation-style-language/schema/raw/master/csl-citation.json"} </w:instrText>
      </w:r>
      <w:r w:rsidR="00775607">
        <w:rPr>
          <w:rFonts w:ascii="PT Serif" w:hAnsi="PT Serif"/>
          <w:sz w:val="21"/>
          <w:szCs w:val="21"/>
        </w:rPr>
        <w:fldChar w:fldCharType="separate"/>
      </w:r>
      <w:r w:rsidR="00775607" w:rsidRPr="00775607">
        <w:rPr>
          <w:rFonts w:ascii="PT Serif" w:hAnsi="PT Serif"/>
          <w:sz w:val="21"/>
        </w:rPr>
        <w:t>(Noirot, 1991; Oster and Wilson, 1978)</w:t>
      </w:r>
      <w:r w:rsidR="00775607">
        <w:rPr>
          <w:rFonts w:ascii="PT Serif" w:hAnsi="PT Serif"/>
          <w:sz w:val="21"/>
          <w:szCs w:val="21"/>
        </w:rPr>
        <w:fldChar w:fldCharType="end"/>
      </w:r>
      <w:r w:rsidR="000871B4">
        <w:rPr>
          <w:rFonts w:ascii="PT Serif" w:hAnsi="PT Serif"/>
          <w:sz w:val="21"/>
          <w:szCs w:val="21"/>
        </w:rPr>
        <w:t xml:space="preserve">. However, highlighting mature colonies of social insects often obscures the fact that most colonies need to start from </w:t>
      </w:r>
      <w:r w:rsidR="00AF03E6">
        <w:rPr>
          <w:rFonts w:ascii="PT Serif" w:hAnsi="PT Serif" w:hint="eastAsia"/>
          <w:sz w:val="21"/>
          <w:szCs w:val="21"/>
        </w:rPr>
        <w:t xml:space="preserve">one or a few reproductive </w:t>
      </w:r>
      <w:r w:rsidR="00AF03E6">
        <w:rPr>
          <w:rFonts w:ascii="PT Serif" w:hAnsi="PT Serif"/>
          <w:sz w:val="21"/>
          <w:szCs w:val="21"/>
        </w:rPr>
        <w:t>individuals</w:t>
      </w:r>
      <w:r w:rsidR="00AF03E6">
        <w:rPr>
          <w:rFonts w:ascii="PT Serif" w:hAnsi="PT Serif" w:hint="eastAsia"/>
          <w:sz w:val="21"/>
          <w:szCs w:val="21"/>
        </w:rPr>
        <w:t xml:space="preserve"> dispersed from their </w:t>
      </w:r>
      <w:r w:rsidR="00AF03E6">
        <w:rPr>
          <w:rFonts w:ascii="PT Serif" w:hAnsi="PT Serif"/>
          <w:sz w:val="21"/>
          <w:szCs w:val="21"/>
        </w:rPr>
        <w:t>original</w:t>
      </w:r>
      <w:r w:rsidR="00AF03E6">
        <w:rPr>
          <w:rFonts w:ascii="PT Serif" w:hAnsi="PT Serif" w:hint="eastAsia"/>
          <w:sz w:val="21"/>
          <w:szCs w:val="21"/>
        </w:rPr>
        <w:t xml:space="preserve"> colonies</w:t>
      </w:r>
      <w:r w:rsidR="00412ADC">
        <w:rPr>
          <w:rFonts w:ascii="PT Serif" w:hAnsi="PT Serif" w:hint="eastAsia"/>
          <w:sz w:val="21"/>
          <w:szCs w:val="21"/>
        </w:rPr>
        <w:t xml:space="preserve">, except for a few species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{"citationID":"HQd7dFug","properties":{"formattedCitation":"(Cronin et al., 2013)","plainCitation":"(Cronin et al., 2013)","noteIndex":0},"citationItems":[{"id":770,"uris":["http://zotero.org/users/9949769/items/DZ62VH5A"],"itemData":{"id":770,"type":"article-journal","abstract":"The spectacular success of eusocial insects can be attributed to their sophisticated cooperation, yet cooperation is conspicuously absent during colony foundation when queens are alone. Selection against this solitary stage has led to a dramatically different strategy in thousands of eusocial insect species in which colonies are started by groups of nestmates and the benefits of sociality are retained continuously. Dependent colony foundation (DCF) evolved recurrently multiple times across the ants, bees, and wasps, though its prevalence in termites remains unclear. We review adaptations at both the colony level (reproductive investment shifts from sexuals to workers) and the individual level (wingless queens evolve in ants), and other consequences for life history (invasiveness, parasite transmission). Although few studies have focused on DCF, the accumulated data from anecdotal reports, supported by indirect information including morphology, population genetics, and colony demographics, make it clear that this strategy is more diverse and widespread than is usually recognized.","container-title":"Annual Review of entomology","DOI":"10.1146/annurev-ento-120811-153643","ISSN":"1545-4487","language":"en","note":"PMID: 22934981\npublisher: Annual Reviews","page":"37-55","title":"Recurrent evolution of dependent colony foundation across eusocial insects.","volume":"58","author":[{"family":"Cronin","given":"Adam L"},{"family":"Molet","given":"Mathieu"},{"family":"Doums","given":"Claudie"},{"family":"Monnin","given":"Thibaud"},{"family":"Peeters","given":"Christian"}],"issued":{"date-parts":[["2013",1,14]]},"citation-key":"croninRecurrentEvolutionDependent2013"}}],"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(Cronin et al., 2013)</w:t>
      </w:r>
      <w:r w:rsidR="00412ADC">
        <w:rPr>
          <w:rFonts w:ascii="PT Serif" w:hAnsi="PT Serif"/>
          <w:sz w:val="21"/>
          <w:szCs w:val="21"/>
        </w:rPr>
        <w:fldChar w:fldCharType="end"/>
      </w:r>
      <w:r w:rsidR="00AF03E6">
        <w:rPr>
          <w:rFonts w:ascii="PT Serif" w:hAnsi="PT Serif" w:hint="eastAsia"/>
          <w:sz w:val="21"/>
          <w:szCs w:val="21"/>
        </w:rPr>
        <w:t xml:space="preserve">. The first critical task of these dispersers is finding a mating partner; such pairing behavior is as important as sophisticated social behaviors to complete their colony life cycles. </w:t>
      </w:r>
    </w:p>
    <w:p w14:paraId="4F0C5087" w14:textId="482803B0" w:rsidR="002B135B" w:rsidRPr="00033EE7" w:rsidRDefault="00AF03E6" w:rsidP="002B135B">
      <w:pPr>
        <w:snapToGrid w:val="0"/>
        <w:spacing w:after="0" w:line="240" w:lineRule="auto"/>
        <w:ind w:firstLine="567"/>
        <w:jc w:val="both"/>
        <w:rPr>
          <w:rFonts w:ascii="PT Serif" w:hAnsi="PT Serif"/>
          <w:sz w:val="21"/>
          <w:szCs w:val="21"/>
        </w:rPr>
      </w:pPr>
      <w:r>
        <w:rPr>
          <w:rFonts w:ascii="PT Serif" w:hAnsi="PT Serif"/>
          <w:sz w:val="21"/>
          <w:szCs w:val="21"/>
        </w:rPr>
        <w:t xml:space="preserve">Termites are one of the major lineages of eusocial insects and have evolved from </w:t>
      </w:r>
      <w:proofErr w:type="spellStart"/>
      <w:r>
        <w:rPr>
          <w:rFonts w:ascii="PT Serif" w:hAnsi="PT Serif"/>
          <w:sz w:val="21"/>
          <w:szCs w:val="21"/>
        </w:rPr>
        <w:t>subsocial</w:t>
      </w:r>
      <w:proofErr w:type="spellEnd"/>
      <w:r>
        <w:rPr>
          <w:rFonts w:ascii="PT Serif" w:hAnsi="PT Serif"/>
          <w:sz w:val="21"/>
          <w:szCs w:val="21"/>
        </w:rPr>
        <w:t xml:space="preserve"> wood-feeding cockroach ancestors</w:t>
      </w:r>
      <w:r w:rsidR="00412ADC">
        <w:rPr>
          <w:rFonts w:ascii="PT Serif" w:hAnsi="PT Serif" w:hint="eastAsia"/>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{"citationID":"hkWphIxW","properties":{"formattedCitation":"(Bell et al., 2007)","plainCitation":"(Bell et al., 2007)","noteIndex":0},"citationItems":[{"id":2423,"uris":["http://zotero.org/users/9949769/items/M8EKXGSC"],"itemData":{"id":2423,"type":"book","ISBN":"978-0-8018-8616-4","note":"container-title: The Jhons Hopkins University Press","publisher":"JHU Press","title":"Cockroaches Ecology, Behavior and Natural History","author":[{"family":"Bell","given":"William J."},{"family":"Roth","given":"Louis M."},{"family":"Nalepa","given":"Christine A."}],"issued":{"date-parts":[["2007"]]},"citation-key":"bellCockroachesEcologyBehavior2007"}}],"schema":"https://github.com/citation-style-language/schema/raw/master/csl-citation.json"}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(Bell et al., 2007)</w:t>
      </w:r>
      <w:r w:rsidR="00412ADC">
        <w:rPr>
          <w:rFonts w:ascii="PT Serif" w:hAnsi="PT Serif"/>
          <w:sz w:val="21"/>
          <w:szCs w:val="21"/>
        </w:rPr>
        <w:fldChar w:fldCharType="end"/>
      </w:r>
      <w:r w:rsidR="005B56B6">
        <w:rPr>
          <w:rFonts w:ascii="PT Serif" w:hAnsi="PT Serif"/>
          <w:sz w:val="21"/>
          <w:szCs w:val="21"/>
        </w:rPr>
        <w:t>.</w:t>
      </w:r>
      <w:r>
        <w:rPr>
          <w:rFonts w:ascii="PT Serif" w:hAnsi="PT Serif" w:hint="eastAsia"/>
          <w:sz w:val="21"/>
          <w:szCs w:val="21"/>
        </w:rPr>
        <w:t xml:space="preserve"> Termite</w:t>
      </w:r>
      <w:r w:rsidR="005B56B6">
        <w:rPr>
          <w:rFonts w:ascii="PT Serif" w:hAnsi="PT Serif"/>
          <w:sz w:val="21"/>
          <w:szCs w:val="21"/>
        </w:rPr>
        <w:t xml:space="preserve"> colon</w:t>
      </w:r>
      <w:r>
        <w:rPr>
          <w:rFonts w:ascii="PT Serif" w:hAnsi="PT Serif" w:hint="eastAsia"/>
          <w:sz w:val="21"/>
          <w:szCs w:val="21"/>
        </w:rPr>
        <w:t>ies usually</w:t>
      </w:r>
      <w:r w:rsidR="005B56B6">
        <w:rPr>
          <w:rFonts w:ascii="PT Serif" w:hAnsi="PT Serif"/>
          <w:sz w:val="21"/>
          <w:szCs w:val="21"/>
        </w:rPr>
        <w:t xml:space="preserve"> start </w:t>
      </w:r>
      <w:r w:rsidR="00CA625D">
        <w:rPr>
          <w:rFonts w:ascii="PT Serif" w:hAnsi="PT Serif"/>
          <w:sz w:val="21"/>
          <w:szCs w:val="21"/>
        </w:rPr>
        <w:t>with</w:t>
      </w:r>
      <w:r w:rsidR="005B56B6">
        <w:rPr>
          <w:rFonts w:ascii="PT Serif" w:hAnsi="PT Serif"/>
          <w:sz w:val="21"/>
          <w:szCs w:val="21"/>
        </w:rPr>
        <w:t xml:space="preserve"> a</w:t>
      </w:r>
      <w:r>
        <w:rPr>
          <w:rFonts w:ascii="PT Serif" w:hAnsi="PT Serif" w:hint="eastAsia"/>
          <w:sz w:val="21"/>
          <w:szCs w:val="21"/>
        </w:rPr>
        <w:t xml:space="preserve"> monogamous</w:t>
      </w:r>
      <w:r w:rsidR="005B56B6">
        <w:rPr>
          <w:rFonts w:ascii="PT Serif" w:hAnsi="PT Serif"/>
          <w:sz w:val="21"/>
          <w:szCs w:val="21"/>
        </w:rPr>
        <w:t xml:space="preserve"> mating pair</w:t>
      </w:r>
      <w:r w:rsidR="00CA625D">
        <w:rPr>
          <w:rFonts w:ascii="PT Serif" w:hAnsi="PT Serif" w:hint="eastAsia"/>
          <w:sz w:val="21"/>
          <w:szCs w:val="21"/>
        </w:rPr>
        <w:t xml:space="preserve">, which will be a king and a queen in the mature colony </w:t>
      </w:r>
      <w:r w:rsidR="00412ADC">
        <w:rPr>
          <w:rFonts w:ascii="PT Serif" w:hAnsi="PT Serif"/>
          <w:sz w:val="21"/>
          <w:szCs w:val="21"/>
        </w:rPr>
        <w:fldChar w:fldCharType="begin"/>
      </w:r>
      <w:r w:rsidR="00775607">
        <w:rPr>
          <w:rFonts w:ascii="PT Serif" w:hAnsi="PT Serif"/>
          <w:sz w:val="21"/>
          <w:szCs w:val="21"/>
        </w:rPr>
        <w:instrText xml:space="preserve"> ADDIN ZOTERO_ITEM CSL_CITATION {"citationID":"QYXGUDTw","properties":{"formattedCitation":"(Chouvenc, 2022; Nutting, 1969)","plainCitation":"(Chouvenc, 2022; Nutting, 1969)","noteIndex":0},"citationItems":[{"id":426,"uris":["http://zotero.org/users/9949769/items/28MLJEMY"],"itemData":{"id":426,"type":"article-journal","abstract":"In eusocial organisms, cooperative brood care within a colony represents a situation where the ancestral parental care duties have shifted away from the reproductive parent(s) towards their offspring. The shift to alloparental care was often instrumental in the initial emergence of eusociality, as it ultimately contributed to the establishment of the reproductive division of labour. Remarkably, eusocial taxa such as ants and termites, which still display an ancestral independent colony foundation phase, must go through an obligatory parental care period, as a temporary subsocial family unit. In termites specifically, an incipient colony inherently remains a woodroach family unit until alloparental care is established. Colony foundation success can then be limited by a series of factors that may include environmental, behavioural, symbiotic and physiological constraints. In this study, 450 incipient termite colonies (Coptotermes gestroi) were established to investigate the timing of physiological changes in founders during the transition from biparental to alloparental care. Results showed that the finite initial internal nutritional resources that alates carry during the dispersal flight are a primary limiting factor for successful colony establishment. The Coptotermes queen and king must rapidly establish (&lt;150 days) their first cohort of offspring to reach alloparental care or simply run out of resources and die. Alates, therefore, carry just enough internal resources to produce the first few alloparents (&lt; 15 workers) to prime the system towards colony ergonomic growth, with a definitive shift to solely reproductive functions. Eusocial insect primary reproductive traits were optimized for three successive functions within the life cycle of a colony: alate dispersal (sexual reproduction), colony foundation (parental care) and colony growth (increased egg production towards colony maturity). However, results suggest that trade-offs involving these functions appear to primarily favour dispersal ones (quantity vs. quality of alates), as founder(s) carry minimal resources and have no room for parental care inefficiency and as they then fully rely on their alloparents for further reproductive output. The transition towards alloparental care during colony foundation of eusocial insects may, therefore, reflect on the initial evolutionary transition from ancestral subsociality to eusociality. Read the free Plain Language Summary for this article on the Journal blog.","container-title":"Functional Ecology","DOI":"10.1111/1365-2435.14183","ISSN":"1365-2435","issue":"12","language":"en","note":"_eprint: https://onlinelibrary.wiley.com/doi/pdf/10.1111/1365-2435.14183","page":"3049-3059","source":"Wiley Online Library","title":"Eusociality and the transition from biparental to alloparental care in termites","volume":"36","author":[{"family":"Chouvenc","given":"Thomas"}],"issued":{"date-parts":[["2022"]]},"citation-key":"chouvencEusocialityTransitionBiparental2022"}},{"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M."}],"accessed":{"date-parts":[["2017",9,11]]},"issued":{"date-parts":[["1969"]]},"citation-key":"nuttingFlightColonyFoundation1969"}}],"schema":"https://github.com/citation-style-language/schema/raw/master/csl-citation.json"} </w:instrText>
      </w:r>
      <w:r w:rsidR="00412ADC">
        <w:rPr>
          <w:rFonts w:ascii="PT Serif" w:hAnsi="PT Serif"/>
          <w:sz w:val="21"/>
          <w:szCs w:val="21"/>
        </w:rPr>
        <w:fldChar w:fldCharType="separate"/>
      </w:r>
      <w:r w:rsidR="00775607" w:rsidRPr="00775607">
        <w:rPr>
          <w:rFonts w:ascii="PT Serif" w:hAnsi="PT Serif"/>
          <w:sz w:val="21"/>
        </w:rPr>
        <w:t>(Chouvenc, 2022; Nutting, 1969)</w:t>
      </w:r>
      <w:r w:rsidR="00412ADC">
        <w:rPr>
          <w:rFonts w:ascii="PT Serif" w:hAnsi="PT Serif"/>
          <w:sz w:val="21"/>
          <w:szCs w:val="21"/>
        </w:rPr>
        <w:fldChar w:fldCharType="end"/>
      </w:r>
      <w:r w:rsidR="005B56B6">
        <w:rPr>
          <w:rFonts w:ascii="PT Serif" w:hAnsi="PT Serif"/>
          <w:sz w:val="21"/>
          <w:szCs w:val="21"/>
        </w:rPr>
        <w:t xml:space="preserve">. </w:t>
      </w:r>
      <w:r w:rsidR="007F1F6C">
        <w:rPr>
          <w:rFonts w:ascii="PT Serif" w:hAnsi="PT Serif"/>
          <w:sz w:val="21"/>
          <w:szCs w:val="21"/>
        </w:rPr>
        <w:t>T</w:t>
      </w:r>
      <w:r w:rsidR="006D67D2">
        <w:rPr>
          <w:rFonts w:ascii="PT Serif" w:hAnsi="PT Serif"/>
          <w:sz w:val="21"/>
          <w:szCs w:val="21"/>
        </w:rPr>
        <w:t xml:space="preserve">ermite mate pairing is </w:t>
      </w:r>
      <w:r w:rsidR="007F1F6C">
        <w:rPr>
          <w:rFonts w:ascii="PT Serif" w:hAnsi="PT Serif"/>
          <w:sz w:val="21"/>
          <w:szCs w:val="21"/>
        </w:rPr>
        <w:t xml:space="preserve">often </w:t>
      </w:r>
      <w:r w:rsidR="006D67D2">
        <w:rPr>
          <w:rFonts w:ascii="PT Serif" w:hAnsi="PT Serif"/>
          <w:sz w:val="21"/>
          <w:szCs w:val="21"/>
        </w:rPr>
        <w:t xml:space="preserve">described as follows; in a </w:t>
      </w:r>
      <w:r w:rsidR="00EC3998">
        <w:rPr>
          <w:rFonts w:ascii="PT Serif" w:hAnsi="PT Serif"/>
          <w:sz w:val="21"/>
          <w:szCs w:val="21"/>
        </w:rPr>
        <w:t>short period of the year, numerous alates fly off to disperse. Once they land on the</w:t>
      </w:r>
      <w:r w:rsidR="00AC3B7E">
        <w:rPr>
          <w:rFonts w:ascii="PT Serif" w:hAnsi="PT Serif"/>
          <w:sz w:val="21"/>
          <w:szCs w:val="21"/>
        </w:rPr>
        <w:t xml:space="preserve"> groun</w:t>
      </w:r>
      <w:r w:rsidR="00CA625D">
        <w:rPr>
          <w:rFonts w:ascii="PT Serif" w:hAnsi="PT Serif"/>
          <w:sz w:val="21"/>
          <w:szCs w:val="21"/>
        </w:rPr>
        <w:t>d</w:t>
      </w:r>
      <w:r w:rsidR="00AC3B7E">
        <w:rPr>
          <w:rFonts w:ascii="PT Serif" w:hAnsi="PT Serif"/>
          <w:sz w:val="21"/>
          <w:szCs w:val="21"/>
        </w:rPr>
        <w:t xml:space="preserve">, they shed their wings to walk to search for a mating </w:t>
      </w:r>
      <w:r w:rsidR="00FD4330">
        <w:rPr>
          <w:rFonts w:ascii="PT Serif" w:hAnsi="PT Serif"/>
          <w:sz w:val="21"/>
          <w:szCs w:val="21"/>
        </w:rPr>
        <w:t xml:space="preserve">partner. Upon encounter, </w:t>
      </w:r>
      <w:r w:rsidR="00CA625D">
        <w:rPr>
          <w:rFonts w:ascii="PT Serif" w:hAnsi="PT Serif"/>
          <w:sz w:val="21"/>
          <w:szCs w:val="21"/>
        </w:rPr>
        <w:t>the pair performed tandem running, with the males following the females</w:t>
      </w:r>
      <w:r w:rsidR="002C0EF7">
        <w:rPr>
          <w:rFonts w:ascii="PT Serif" w:hAnsi="PT Serif"/>
          <w:sz w:val="21"/>
          <w:szCs w:val="21"/>
        </w:rPr>
        <w:t xml:space="preserve"> while searching for a nest site. </w:t>
      </w:r>
      <w:r w:rsidR="00A3313D">
        <w:rPr>
          <w:rFonts w:ascii="PT Serif" w:hAnsi="PT Serif"/>
          <w:sz w:val="21"/>
          <w:szCs w:val="21"/>
        </w:rPr>
        <w:t>However, this</w:t>
      </w:r>
      <w:r w:rsidR="00CA625D">
        <w:rPr>
          <w:rFonts w:ascii="PT Serif" w:hAnsi="PT Serif"/>
          <w:sz w:val="21"/>
          <w:szCs w:val="21"/>
        </w:rPr>
        <w:t xml:space="preserve"> description</w:t>
      </w:r>
      <w:r w:rsidR="00A3313D">
        <w:rPr>
          <w:rFonts w:ascii="PT Serif" w:hAnsi="PT Serif"/>
          <w:sz w:val="21"/>
          <w:szCs w:val="21"/>
        </w:rPr>
        <w:t xml:space="preserve"> is</w:t>
      </w:r>
      <w:r w:rsidR="00E67566">
        <w:rPr>
          <w:rFonts w:ascii="PT Serif" w:hAnsi="PT Serif"/>
          <w:sz w:val="21"/>
          <w:szCs w:val="21"/>
        </w:rPr>
        <w:t xml:space="preserve"> biased toward the observation of several </w:t>
      </w:r>
      <w:proofErr w:type="spellStart"/>
      <w:r w:rsidR="00E67566">
        <w:rPr>
          <w:rFonts w:ascii="PT Serif" w:hAnsi="PT Serif"/>
          <w:sz w:val="21"/>
          <w:szCs w:val="21"/>
        </w:rPr>
        <w:t>neoisoptera</w:t>
      </w:r>
      <w:r w:rsidR="00CA625D">
        <w:rPr>
          <w:rFonts w:ascii="PT Serif" w:hAnsi="PT Serif"/>
          <w:sz w:val="21"/>
          <w:szCs w:val="21"/>
        </w:rPr>
        <w:t>n</w:t>
      </w:r>
      <w:proofErr w:type="spellEnd"/>
      <w:r w:rsidR="00CA625D">
        <w:rPr>
          <w:rFonts w:ascii="PT Serif" w:hAnsi="PT Serif"/>
          <w:sz w:val="21"/>
          <w:szCs w:val="21"/>
        </w:rPr>
        <w:t xml:space="preserve"> termites, and</w:t>
      </w:r>
      <w:r w:rsidR="00E67566">
        <w:rPr>
          <w:rFonts w:ascii="PT Serif" w:hAnsi="PT Serif"/>
          <w:sz w:val="21"/>
          <w:szCs w:val="21"/>
        </w:rPr>
        <w:t xml:space="preserve"> </w:t>
      </w:r>
      <w:r w:rsidR="00CA625D">
        <w:rPr>
          <w:rFonts w:ascii="PT Serif" w:hAnsi="PT Serif"/>
          <w:sz w:val="21"/>
          <w:szCs w:val="21"/>
        </w:rPr>
        <w:t>p</w:t>
      </w:r>
      <w:r w:rsidR="00E67566">
        <w:rPr>
          <w:rFonts w:ascii="PT Serif" w:hAnsi="PT Serif"/>
          <w:sz w:val="21"/>
          <w:szCs w:val="21"/>
        </w:rPr>
        <w:t>airing pr</w:t>
      </w:r>
      <w:r w:rsidR="00CA625D">
        <w:rPr>
          <w:rFonts w:ascii="PT Serif" w:hAnsi="PT Serif"/>
          <w:sz w:val="21"/>
          <w:szCs w:val="21"/>
        </w:rPr>
        <w:t>ocesses</w:t>
      </w:r>
      <w:r w:rsidR="00E67566">
        <w:rPr>
          <w:rFonts w:ascii="PT Serif" w:hAnsi="PT Serif"/>
          <w:sz w:val="21"/>
          <w:szCs w:val="21"/>
        </w:rPr>
        <w:t xml:space="preserve"> </w:t>
      </w:r>
      <w:r w:rsidR="00CA625D">
        <w:rPr>
          <w:rFonts w:ascii="PT Serif" w:hAnsi="PT Serif"/>
          <w:sz w:val="21"/>
          <w:szCs w:val="21"/>
        </w:rPr>
        <w:t>are</w:t>
      </w:r>
      <w:r w:rsidR="00C73E44">
        <w:rPr>
          <w:rFonts w:ascii="PT Serif" w:hAnsi="PT Serif"/>
          <w:sz w:val="21"/>
          <w:szCs w:val="21"/>
        </w:rPr>
        <w:t xml:space="preserve"> actually</w:t>
      </w:r>
      <w:r w:rsidR="00CA625D">
        <w:rPr>
          <w:rFonts w:ascii="PT Serif" w:hAnsi="PT Serif"/>
          <w:sz w:val="21"/>
          <w:szCs w:val="21"/>
        </w:rPr>
        <w:t xml:space="preserve"> documented to be</w:t>
      </w:r>
      <w:r w:rsidR="00C73E44">
        <w:rPr>
          <w:rFonts w:ascii="PT Serif" w:hAnsi="PT Serif"/>
          <w:sz w:val="21"/>
          <w:szCs w:val="21"/>
        </w:rPr>
        <w:t xml:space="preserve"> </w:t>
      </w:r>
      <w:r w:rsidR="00C73E44">
        <w:rPr>
          <w:rFonts w:ascii="PT Serif" w:hAnsi="PT Serif"/>
          <w:sz w:val="21"/>
          <w:szCs w:val="21"/>
        </w:rPr>
        <w:lastRenderedPageBreak/>
        <w:t>diverse</w:t>
      </w:r>
      <w:r w:rsidR="00CA625D">
        <w:rPr>
          <w:rFonts w:ascii="PT Serif" w:hAnsi="PT Serif"/>
          <w:sz w:val="21"/>
          <w:szCs w:val="21"/>
        </w:rPr>
        <w:t>,</w:t>
      </w:r>
      <w:r w:rsidR="00C73E44">
        <w:rPr>
          <w:rFonts w:ascii="PT Serif" w:hAnsi="PT Serif"/>
          <w:sz w:val="21"/>
          <w:szCs w:val="21"/>
        </w:rPr>
        <w:t xml:space="preserve"> especially in </w:t>
      </w:r>
      <w:r w:rsidR="00CA625D">
        <w:rPr>
          <w:rFonts w:ascii="PT Serif" w:hAnsi="PT Serif"/>
          <w:sz w:val="21"/>
          <w:szCs w:val="21"/>
        </w:rPr>
        <w:t>other</w:t>
      </w:r>
      <w:r w:rsidR="00C73E44">
        <w:rPr>
          <w:rFonts w:ascii="PT Serif" w:hAnsi="PT Serif"/>
          <w:sz w:val="21"/>
          <w:szCs w:val="21"/>
        </w:rPr>
        <w:t xml:space="preserve"> lineages</w:t>
      </w:r>
      <w:r w:rsidR="00CA625D">
        <w:rPr>
          <w:rFonts w:ascii="PT Serif" w:hAnsi="PT Serif"/>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{"citationID":"46Rfh6EY","properties":{"formattedCitation":"(Mizumoto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(Mizumoto et al., 2022)</w:t>
      </w:r>
      <w:r w:rsidR="00412ADC">
        <w:rPr>
          <w:rFonts w:ascii="PT Serif" w:hAnsi="PT Serif"/>
          <w:sz w:val="21"/>
          <w:szCs w:val="21"/>
        </w:rPr>
        <w:fldChar w:fldCharType="end"/>
      </w:r>
      <w:r w:rsidR="00C73E44">
        <w:rPr>
          <w:rFonts w:ascii="PT Serif" w:hAnsi="PT Serif"/>
          <w:sz w:val="21"/>
          <w:szCs w:val="21"/>
        </w:rPr>
        <w:t>. Some do not show tandem running</w:t>
      </w:r>
      <w:r w:rsidR="00CA50CF">
        <w:rPr>
          <w:rFonts w:ascii="PT Serif" w:hAnsi="PT Serif" w:hint="eastAsia"/>
          <w:sz w:val="21"/>
          <w:szCs w:val="21"/>
        </w:rPr>
        <w:t>,</w:t>
      </w:r>
      <w:r w:rsidR="00CC72EA">
        <w:rPr>
          <w:rFonts w:ascii="PT Serif" w:hAnsi="PT Serif"/>
          <w:sz w:val="21"/>
          <w:szCs w:val="21"/>
        </w:rPr>
        <w:t xml:space="preserve"> but</w:t>
      </w:r>
      <w:r w:rsidR="00CA50CF">
        <w:rPr>
          <w:rFonts w:ascii="PT Serif" w:hAnsi="PT Serif" w:hint="eastAsia"/>
          <w:sz w:val="21"/>
          <w:szCs w:val="21"/>
        </w:rPr>
        <w:t xml:space="preserve"> females and males</w:t>
      </w:r>
      <w:r w:rsidR="00CC72EA">
        <w:rPr>
          <w:rFonts w:ascii="PT Serif" w:hAnsi="PT Serif"/>
          <w:sz w:val="21"/>
          <w:szCs w:val="21"/>
        </w:rPr>
        <w:t xml:space="preserve"> </w:t>
      </w:r>
      <w:r w:rsidR="00CA50CF">
        <w:rPr>
          <w:rFonts w:ascii="PT Serif" w:hAnsi="PT Serif" w:hint="eastAsia"/>
          <w:sz w:val="21"/>
          <w:szCs w:val="21"/>
        </w:rPr>
        <w:t>separately come to</w:t>
      </w:r>
      <w:r w:rsidR="00CC72EA">
        <w:rPr>
          <w:rFonts w:ascii="PT Serif" w:hAnsi="PT Serif"/>
          <w:sz w:val="21"/>
          <w:szCs w:val="21"/>
        </w:rPr>
        <w:t xml:space="preserve"> the nest site</w:t>
      </w:r>
      <w:r w:rsidR="00CA625D">
        <w:rPr>
          <w:rFonts w:ascii="PT Serif" w:hAnsi="PT Serif" w:hint="eastAsia"/>
          <w:sz w:val="21"/>
          <w:szCs w:val="21"/>
        </w:rPr>
        <w:t xml:space="preserve">s </w:t>
      </w:r>
      <w:r w:rsidR="00412ADC">
        <w:rPr>
          <w:rFonts w:ascii="PT Serif" w:hAnsi="PT Serif"/>
          <w:sz w:val="21"/>
          <w:szCs w:val="21"/>
        </w:rPr>
        <w:fldChar w:fldCharType="begin"/>
      </w:r>
      <w:r w:rsidR="00E94DAE">
        <w:rPr>
          <w:rFonts w:ascii="PT Serif" w:hAnsi="PT Serif"/>
          <w:sz w:val="21"/>
          <w:szCs w:val="21"/>
        </w:rPr>
        <w:instrText xml:space="preserve"> ADDIN ZOTERO_ITEM CSL_CITATION {"citationID":"EQ64CTAX","properties":{"formattedCitation":"(Sugio et al., 2020; Wilkinson, 1962)","plainCitation":"(Sugio et al., 2020; Wilkinson, 1962)","noteIndex":0},"citationItems":[{"id":2846,"uris":["http://zotero.org/users/9949769/items/LHLJHQRT"],"itemData":{"id":2846,"type":"article-journal","abstract":"The synchronized dispersal of colonies is an important strategy among social insects in terms of both successful mating and the avoidance of inbreeding. Although several studies have focused on these processes in the most common termite species characterized by pulsed dispersal, only a few studies have reported on termite species characterized by continuous dispersal. Here, we describe the phenology and biological characters of the dispersal flight of Neotermes sugioi, a dry-wood termite native to the Ryukyus Islands of Japan, using five colonies isolated under semi-field conditions over a period of 183 days. We obtained evidence for the synchronicity of alate emergence among colonies of N. sugioi based on observations of synchronous patterns on the major flight and non-flight days, which showed positive correlations in alate emergence between all colony pairs. However, due to the occurrence of months with small correlation coefficients, and inconsistent alate emergence peaks among colonies on a single day, N. sugioi showed less synchronization than subterranean termites characterized by pulsed dispersal flights. Environmental conditions of temperatures and humidities greater than 22 °C and 70% were found to be necessary for high flight activity during both high and low flight seasons. In all colonies, the sex ratio of emerging alates during the observation period was significantly biased toward males. Given that adjustment of synchronous and asynchronous alate release among neighboring colonies could reduce the risk of sibling pair mating and inbreeding, the characteristic alate emergence in N. sugioi may indirectly minimize the potential for inbreeding.","container-title":"Insectes Sociaux","DOI":"10.1007/s00040-020-00766-5","ISSN":"0020-1812","note":"publisher: Springer","page":"1-8","title":"Synchronization of alate emergence among colonies and dispersal strategy in the Ryukyu dry-wood termite &lt;i&gt;Neotermes sugioi &lt;/i&gt;(Isoptera: Kalotermitidae)","author":[{"family":"Sugio","given":"K."},{"family":"Miyaguni","given":"Y."},{"family":"Yoshimura","given":"T."}],"issued":{"date-parts":[["2020",5,21]]},"citation-key":"sugioSynchronizationAlateEmergence2020"}},{"id":2432,"uris":["http://zotero.org/users/9949769/items/34VS73F3","http://zotero.org/users/9949769/items/VUDETIGG"],"itemData":{"id":2432,"type":"article-journal","abstract":"Cryptotermes havilandi (Sjöst.) is an important pest of domestic timber in West Africa, and in 1957 a study of certain aspects of its biology was made at Port Harcourt, Nigeria. The alate is positively phototactic on emergence, and the main flights occur at dusk, between 1800 and 1900 hr. Heavy flights continue until 2200 hr., but few alates can be seen after 0100 or before 1600 hr. There is a peak of activity in the drier months of January and February, but flights take place in every month. Emergence for flight is associated with drier atmospheric conditions. After a change to negative phototaxis, followed by shedding of the wings, the dealates search for a nest site. Tandem behaviour does not occur. The dealates cannot bore into sound wood, and a hole or crack is essential for colony foundation. The entrance to the hole is sealed with material carried in the gut of the insect, according to a fixed behaviour pattern. Dealates seeking to enter wood prefer holes between one and a half and three millimetres in diameter, and cannot use those of less than one or more than five millimetres in diameter. Preference by dealates for particular species of wood was not shown conclusively. There was no discrimination against wood containing lethal doses of borax or Celcure (a proprietary mixture consisting essentially of potassium dichromate, copper sulphate and acetic acid or chromium acetate). The rate of egg-production, the incubation period, and the duration of the first three instars are recorded. At the rate estimated, egg-production by a physogastric queen could maintain populations in excess of 3,000. Neoteinics are readily produced in isolation from all but the first three larval instars. They may lay eggs from 35 days onwards, and in their first year have much greater fecundity than primary queens. The economic applications of the observations and experiments are discussed, together with some factors affecting testing of timbers against termite attack.","container-title":"Bulletin of Entomological Research","DOI":"10.1017/S0007485300048124","ISSN":"14752670","issue":"2","note":"publisher: Cambridge University Press","page":"265-286","title":"Dispersal of alates and establishment of new colonies in &lt;i&gt;Cryptotermes havilandi&lt;/i&gt; (Sjöstedt) (Isoptera, Kalotermitidae)","volume":"53","author":[{"family":"Wilkinson","given":"W."}],"issued":{"date-parts":[["1962"]]},"citation-key":"wilkinsonDispersalAlatesEstablishment1962"}}],"schema":"https://github.com/citation-style-language/schema/raw/master/csl-citation.json"}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(Sugio et al., 2020; Wilkinson, 1962)</w:t>
      </w:r>
      <w:r w:rsidR="00412ADC">
        <w:rPr>
          <w:rFonts w:ascii="PT Serif" w:hAnsi="PT Serif"/>
          <w:sz w:val="21"/>
          <w:szCs w:val="21"/>
        </w:rPr>
        <w:fldChar w:fldCharType="end"/>
      </w:r>
      <w:r w:rsidR="00CC72EA">
        <w:rPr>
          <w:rFonts w:ascii="PT Serif" w:hAnsi="PT Serif"/>
          <w:sz w:val="21"/>
          <w:szCs w:val="21"/>
        </w:rPr>
        <w:t xml:space="preserve">. </w:t>
      </w:r>
      <w:r w:rsidR="007F1F6C">
        <w:rPr>
          <w:rFonts w:ascii="PT Serif" w:hAnsi="PT Serif"/>
          <w:sz w:val="21"/>
          <w:szCs w:val="21"/>
        </w:rPr>
        <w:t xml:space="preserve">Some show </w:t>
      </w:r>
      <w:r w:rsidR="00CA625D">
        <w:rPr>
          <w:rFonts w:ascii="PT Serif" w:hAnsi="PT Serif" w:hint="eastAsia"/>
          <w:sz w:val="21"/>
          <w:szCs w:val="21"/>
        </w:rPr>
        <w:t xml:space="preserve">tandem </w:t>
      </w:r>
      <w:r w:rsidR="007F1F6C">
        <w:rPr>
          <w:rFonts w:ascii="PT Serif" w:hAnsi="PT Serif"/>
          <w:sz w:val="21"/>
          <w:szCs w:val="21"/>
        </w:rPr>
        <w:t>running</w:t>
      </w:r>
      <w:r w:rsidR="00CA625D">
        <w:rPr>
          <w:rFonts w:ascii="PT Serif" w:hAnsi="PT Serif"/>
          <w:sz w:val="21"/>
          <w:szCs w:val="21"/>
        </w:rPr>
        <w:t xml:space="preserve">, but the </w:t>
      </w:r>
      <w:r w:rsidR="00BD0355">
        <w:rPr>
          <w:rFonts w:ascii="PT Serif" w:hAnsi="PT Serif"/>
          <w:sz w:val="21"/>
          <w:szCs w:val="21"/>
        </w:rPr>
        <w:t>leader role is</w:t>
      </w:r>
      <w:r w:rsidR="00CA50CF">
        <w:rPr>
          <w:rFonts w:ascii="PT Serif" w:hAnsi="PT Serif" w:hint="eastAsia"/>
          <w:sz w:val="21"/>
          <w:szCs w:val="21"/>
        </w:rPr>
        <w:t xml:space="preserve"> more</w:t>
      </w:r>
      <w:r w:rsidR="00BD0355">
        <w:rPr>
          <w:rFonts w:ascii="PT Serif" w:hAnsi="PT Serif"/>
          <w:sz w:val="21"/>
          <w:szCs w:val="21"/>
        </w:rPr>
        <w:t xml:space="preserve"> flexible</w:t>
      </w:r>
      <w:r w:rsidR="00CA50CF">
        <w:rPr>
          <w:rFonts w:ascii="PT Serif" w:hAnsi="PT Serif" w:hint="eastAsia"/>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{"citationID":"kYMPECoy","properties":{"formattedCitation":"(Grasse, 1942; L\\uc0\\u252{}scher, 1951; Mizumoto et al., 2022)","plainCitation":"(Grasse, 1942; Lüscher, 1951; Mizumoto et al., 2022)","noteIndex":0},"citationItems":[{"id":2136,"uris":["http://zotero.org/users/9949769/items/C8AT2Q2M"],"itemData":{"id":2136,"type":"article-journal","container-title":"Laboratoire d'Evolution des Etres Organises","title":"L'essaimage des termites: essai d'analyse causale d'un complexe instinctif.","author":[{"family":"Grasse","given":"Pierre Paul"}],"issued":{"date-parts":[["1942"]]},"citation-key":"grasseLessaimageTermitesEssai1942"}},{"id":3055,"uris":["http://zotero.org/users/9949769/items/K9EJDAY5"],"itemData":{"id":3055,"type":"article-journal","container-title":"Schweizerisches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cs="Times New Roman"/>
          <w:kern w:val="0"/>
          <w:sz w:val="21"/>
        </w:rPr>
        <w:t>(Grasse, 1942; Lüscher, 1951; Mizumoto et al., 2022)</w:t>
      </w:r>
      <w:r w:rsidR="00412ADC">
        <w:rPr>
          <w:rFonts w:ascii="PT Serif" w:hAnsi="PT Serif"/>
          <w:sz w:val="21"/>
          <w:szCs w:val="21"/>
        </w:rPr>
        <w:fldChar w:fldCharType="end"/>
      </w:r>
      <w:r w:rsidR="00BD0355">
        <w:rPr>
          <w:rFonts w:ascii="PT Serif" w:hAnsi="PT Serif"/>
          <w:sz w:val="21"/>
          <w:szCs w:val="21"/>
        </w:rPr>
        <w:t>.</w:t>
      </w:r>
      <w:r w:rsidR="00CA50CF">
        <w:rPr>
          <w:rFonts w:ascii="PT Serif" w:hAnsi="PT Serif" w:hint="eastAsia"/>
          <w:sz w:val="21"/>
          <w:szCs w:val="21"/>
        </w:rPr>
        <w:t xml:space="preserve"> Furthermore,</w:t>
      </w:r>
      <w:r w:rsidR="00BD0355">
        <w:rPr>
          <w:rFonts w:ascii="PT Serif" w:hAnsi="PT Serif"/>
          <w:sz w:val="21"/>
          <w:szCs w:val="21"/>
        </w:rPr>
        <w:t xml:space="preserve"> </w:t>
      </w:r>
      <w:proofErr w:type="spellStart"/>
      <w:r w:rsidR="00467353" w:rsidRPr="00CA50CF">
        <w:rPr>
          <w:rFonts w:ascii="PT Serif" w:hAnsi="PT Serif"/>
          <w:i/>
          <w:iCs/>
          <w:sz w:val="21"/>
          <w:szCs w:val="21"/>
        </w:rPr>
        <w:t>Cryptocercus</w:t>
      </w:r>
      <w:proofErr w:type="spellEnd"/>
      <w:r w:rsidR="00CA50CF">
        <w:rPr>
          <w:rFonts w:ascii="PT Serif" w:hAnsi="PT Serif" w:hint="eastAsia"/>
          <w:sz w:val="21"/>
          <w:szCs w:val="21"/>
        </w:rPr>
        <w:t xml:space="preserve"> </w:t>
      </w:r>
      <w:proofErr w:type="spellStart"/>
      <w:r w:rsidR="00CA50CF">
        <w:rPr>
          <w:rFonts w:ascii="PT Serif" w:hAnsi="PT Serif" w:hint="eastAsia"/>
          <w:sz w:val="21"/>
          <w:szCs w:val="21"/>
        </w:rPr>
        <w:t>woodroach</w:t>
      </w:r>
      <w:proofErr w:type="spellEnd"/>
      <w:r w:rsidR="00CA50CF">
        <w:rPr>
          <w:rFonts w:ascii="PT Serif" w:hAnsi="PT Serif" w:hint="eastAsia"/>
          <w:sz w:val="21"/>
          <w:szCs w:val="21"/>
        </w:rPr>
        <w:t xml:space="preserve">, a sister group of termites, should </w:t>
      </w:r>
      <w:r w:rsidR="00CA50CF">
        <w:rPr>
          <w:rFonts w:ascii="PT Serif" w:hAnsi="PT Serif"/>
          <w:sz w:val="21"/>
          <w:szCs w:val="21"/>
        </w:rPr>
        <w:t xml:space="preserve">adopt a distinct pairing process from termites, as they </w:t>
      </w:r>
      <w:r w:rsidR="00CA50CF">
        <w:rPr>
          <w:rFonts w:ascii="PT Serif" w:hAnsi="PT Serif" w:hint="eastAsia"/>
          <w:sz w:val="21"/>
          <w:szCs w:val="21"/>
        </w:rPr>
        <w:t xml:space="preserve">are socially monogamous but genetically not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{"citationID":"Gmj826pR","properties":{"formattedCitation":"(Yaguchi et al., 2021)","plainCitation":"(Yaguchi et al., 2021)","noteIndex":0},"citationItems":[{"id":353,"uris":["http://zotero.org/users/9949769/items/MYKLVIC4"],"itemData":{"id":353,"type":"article-journal","abstract":"Subsocial Cryptocercus cockroaches are the sister group to termites and considered to be socially monogamous. Because genetic monogamy is a suggested requirement for evolution of cooperative breeding/eusociality, particularly in hymenopterans, clarification of the mating biology of Cryptocercus would help illuminate evolutionary trends in eusocial insects. To investigate possible extra-pair paternity in C. punctulatus, microsatellite markers were used to analyse offspring parentage, the stored sperm in females and results of experimental manipulation of sperm competition. Extra-pair paternity was common in field-collected families, but a lack of maternal alleles in several nymphs suggests sampling error or adoption. Isolating prereproductive pairs and assaying subsequently produced nymphs confirmed that nymphs lacked alleles from the pair male in 40% of families, with extra-pair male(s) siring 27%–77% of nymphs. Sperm of extra-pair males was detected in the spermatheca of 51% of paired prereproductive females. Mate switching and surgical manipulation of male mating ability indicated a tendency towards last male sperm precedence. Overall, the results demonstrate that about half of young females are serially monogamous during their maturational year, but bond, overwinter and produce their only set of offspring in company of the last mated male (=pair male). Repeated mating by the pair male increases the number of nymphs sired, but because many females use stored sperm of previous copulatory partners to fertilize eggs, pair males extend parental care to unrelated nymphs. The results suggest that genetic monogamy either developed in the termite ancestor after splitting from the Cryptocercus lineage, or that genetic monogamy may not be a strict prerequisite for the evolution of termite eusociality.","container-title":"Molecular Ecology","DOI":"10.1111/mec.16185","ISSN":"1365-294X","issue":"24","language":"en","note":"_eprint: https://onlinelibrary.wiley.com/doi/pdf/10.1111/mec.16185","page":"6743-6758","source":"Wiley Online Library","title":"Extra-pair paternity in the wood-feeding cockroach Cryptocercus punctulatus Scudder: Social but not genetic monogamy","title-short":"Extra-pair paternity in the wood-feeding cockroach Cryptocercus punctulatus Scudder","volume":"30","author":[{"family":"Yaguchi","given":"Hajime"},{"family":"Kobayashi","given":"Itaru"},{"family":"Maekawa","given":"Kiyoto"},{"family":"Nalepa","given":"Christine A."}],"issued":{"date-parts":[["2021"]]},"citation-key":"yaguchiExtrapairPaternityWoodfeeding2021"}}],"schema":"https://github.com/citation-style-language/schema/raw/master/csl-citation.json"}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(Yaguchi et al., 2021)</w:t>
      </w:r>
      <w:r w:rsidR="00412ADC">
        <w:rPr>
          <w:rFonts w:ascii="PT Serif" w:hAnsi="PT Serif"/>
          <w:sz w:val="21"/>
          <w:szCs w:val="21"/>
        </w:rPr>
        <w:fldChar w:fldCharType="end"/>
      </w:r>
      <w:r w:rsidR="00467353">
        <w:rPr>
          <w:rFonts w:ascii="PT Serif" w:hAnsi="PT Serif"/>
          <w:sz w:val="21"/>
          <w:szCs w:val="21"/>
        </w:rPr>
        <w:t>. Th</w:t>
      </w:r>
      <w:r w:rsidR="00CA50CF">
        <w:rPr>
          <w:rFonts w:ascii="PT Serif" w:hAnsi="PT Serif" w:hint="eastAsia"/>
          <w:sz w:val="21"/>
          <w:szCs w:val="21"/>
        </w:rPr>
        <w:t>erefore</w:t>
      </w:r>
      <w:r w:rsidR="00467353">
        <w:rPr>
          <w:rFonts w:ascii="PT Serif" w:hAnsi="PT Serif"/>
          <w:sz w:val="21"/>
          <w:szCs w:val="21"/>
        </w:rPr>
        <w:t>, it is important to study the diversity</w:t>
      </w:r>
      <w:r w:rsidR="00C5619D">
        <w:rPr>
          <w:rFonts w:ascii="PT Serif" w:hAnsi="PT Serif"/>
          <w:sz w:val="21"/>
          <w:szCs w:val="21"/>
        </w:rPr>
        <w:t xml:space="preserve"> of tandem running</w:t>
      </w:r>
      <w:r w:rsidR="00CA50CF">
        <w:rPr>
          <w:rFonts w:ascii="PT Serif" w:hAnsi="PT Serif" w:hint="eastAsia"/>
          <w:sz w:val="21"/>
          <w:szCs w:val="21"/>
        </w:rPr>
        <w:t xml:space="preserve"> behavior, especially in basal lineages,</w:t>
      </w:r>
      <w:r w:rsidR="00C5619D">
        <w:rPr>
          <w:rFonts w:ascii="PT Serif" w:hAnsi="PT Serif"/>
          <w:sz w:val="21"/>
          <w:szCs w:val="21"/>
        </w:rPr>
        <w:t xml:space="preserve"> which </w:t>
      </w:r>
      <w:r w:rsidR="00A412AE">
        <w:rPr>
          <w:rFonts w:ascii="PT Serif" w:hAnsi="PT Serif"/>
          <w:sz w:val="21"/>
          <w:szCs w:val="21"/>
        </w:rPr>
        <w:t>are</w:t>
      </w:r>
      <w:r w:rsidR="00C5619D">
        <w:rPr>
          <w:rFonts w:ascii="PT Serif" w:hAnsi="PT Serif"/>
          <w:sz w:val="21"/>
          <w:szCs w:val="21"/>
        </w:rPr>
        <w:t xml:space="preserve"> often cryptic.</w:t>
      </w:r>
    </w:p>
    <w:p w14:paraId="38351C59" w14:textId="26940854" w:rsidR="00BD1390" w:rsidRDefault="00CA50CF" w:rsidP="00C5619D">
      <w:pPr>
        <w:snapToGrid w:val="0"/>
        <w:spacing w:after="0" w:line="240" w:lineRule="auto"/>
        <w:ind w:firstLine="567"/>
        <w:jc w:val="both"/>
        <w:rPr>
          <w:rFonts w:ascii="PT Serif" w:hAnsi="PT Serif"/>
          <w:sz w:val="21"/>
          <w:szCs w:val="21"/>
        </w:rPr>
      </w:pPr>
      <w:commentRangeStart w:id="0"/>
      <w:r>
        <w:rPr>
          <w:rFonts w:ascii="PT Serif" w:hAnsi="PT Serif" w:hint="eastAsia"/>
          <w:sz w:val="21"/>
          <w:szCs w:val="21"/>
        </w:rPr>
        <w:t xml:space="preserve">Asian </w:t>
      </w:r>
      <w:proofErr w:type="spellStart"/>
      <w:r>
        <w:rPr>
          <w:rFonts w:ascii="PT Serif" w:hAnsi="PT Serif" w:hint="eastAsia"/>
          <w:sz w:val="21"/>
          <w:szCs w:val="21"/>
        </w:rPr>
        <w:t>dampwood</w:t>
      </w:r>
      <w:proofErr w:type="spellEnd"/>
      <w:r>
        <w:rPr>
          <w:rFonts w:ascii="PT Serif" w:hAnsi="PT Serif" w:hint="eastAsia"/>
          <w:sz w:val="21"/>
          <w:szCs w:val="21"/>
        </w:rPr>
        <w:t xml:space="preserve"> termite, </w:t>
      </w:r>
      <w:r w:rsidR="00BD1390">
        <w:rPr>
          <w:rFonts w:ascii="PT Serif" w:hAnsi="PT Serif" w:hint="eastAsia"/>
          <w:i/>
          <w:iCs/>
          <w:sz w:val="21"/>
          <w:szCs w:val="21"/>
        </w:rPr>
        <w:t>Hodotermopsis sjostedti</w:t>
      </w:r>
      <w:r>
        <w:rPr>
          <w:rFonts w:ascii="PT Serif" w:hAnsi="PT Serif" w:hint="eastAsia"/>
          <w:sz w:val="21"/>
          <w:szCs w:val="21"/>
        </w:rPr>
        <w:t>,</w:t>
      </w:r>
      <w:commentRangeEnd w:id="0"/>
      <w:r w:rsidR="00CD43FF">
        <w:rPr>
          <w:rStyle w:val="ac"/>
        </w:rPr>
        <w:commentReference w:id="0"/>
      </w:r>
      <w:r w:rsidR="00BD1390">
        <w:rPr>
          <w:rFonts w:ascii="PT Serif" w:hAnsi="PT Serif" w:hint="eastAsia"/>
          <w:i/>
          <w:iCs/>
          <w:sz w:val="21"/>
          <w:szCs w:val="21"/>
        </w:rPr>
        <w:t xml:space="preserve"> </w:t>
      </w:r>
      <w:r w:rsidR="00BD1390">
        <w:rPr>
          <w:rFonts w:ascii="PT Serif" w:hAnsi="PT Serif" w:hint="eastAsia"/>
          <w:sz w:val="21"/>
          <w:szCs w:val="21"/>
        </w:rPr>
        <w:t>is</w:t>
      </w:r>
      <w:r>
        <w:rPr>
          <w:rFonts w:ascii="PT Serif" w:hAnsi="PT Serif" w:hint="eastAsia"/>
          <w:sz w:val="21"/>
          <w:szCs w:val="21"/>
        </w:rPr>
        <w:t xml:space="preserve"> an</w:t>
      </w:r>
      <w:r w:rsidR="00BD1390">
        <w:rPr>
          <w:rFonts w:ascii="PT Serif" w:hAnsi="PT Serif" w:hint="eastAsia"/>
          <w:sz w:val="21"/>
          <w:szCs w:val="21"/>
        </w:rPr>
        <w:t xml:space="preserve"> extensively studied</w:t>
      </w:r>
      <w:r>
        <w:rPr>
          <w:rFonts w:ascii="PT Serif" w:hAnsi="PT Serif" w:hint="eastAsia"/>
          <w:sz w:val="21"/>
          <w:szCs w:val="21"/>
        </w:rPr>
        <w:t xml:space="preserve"> species </w:t>
      </w:r>
      <w:r w:rsidR="00BD1390">
        <w:rPr>
          <w:rFonts w:ascii="PT Serif" w:hAnsi="PT Serif" w:hint="eastAsia"/>
          <w:sz w:val="21"/>
          <w:szCs w:val="21"/>
        </w:rPr>
        <w:t xml:space="preserve">for </w:t>
      </w:r>
      <w:ins w:id="1" w:author="大博 中園" w:date="2025-04-24T10:11:00Z" w16du:dateUtc="2025-04-24T01:11:00Z">
        <w:r w:rsidR="005055E4">
          <w:rPr>
            <w:rFonts w:ascii="PT Serif" w:hAnsi="PT Serif" w:hint="eastAsia"/>
            <w:sz w:val="21"/>
            <w:szCs w:val="21"/>
          </w:rPr>
          <w:t xml:space="preserve">its </w:t>
        </w:r>
      </w:ins>
      <w:del w:id="2" w:author="大博 中園" w:date="2025-04-24T10:11:00Z" w16du:dateUtc="2025-04-24T01:11:00Z">
        <w:r w:rsidR="00BD1390" w:rsidDel="005055E4">
          <w:rPr>
            <w:rFonts w:ascii="PT Serif" w:hAnsi="PT Serif" w:hint="eastAsia"/>
            <w:sz w:val="21"/>
            <w:szCs w:val="21"/>
          </w:rPr>
          <w:delText xml:space="preserve">their </w:delText>
        </w:r>
      </w:del>
      <w:r w:rsidR="00BD1390">
        <w:rPr>
          <w:rFonts w:ascii="PT Serif" w:hAnsi="PT Serif" w:hint="eastAsia"/>
          <w:sz w:val="21"/>
          <w:szCs w:val="21"/>
        </w:rPr>
        <w:t>caste development system</w:t>
      </w:r>
      <w:r>
        <w:rPr>
          <w:rFonts w:ascii="PT Serif" w:hAnsi="PT Serif" w:hint="eastAsia"/>
          <w:sz w:val="21"/>
          <w:szCs w:val="21"/>
        </w:rPr>
        <w:t xml:space="preserve"> </w:t>
      </w:r>
      <w:r w:rsidR="005D5019">
        <w:rPr>
          <w:rFonts w:ascii="PT Serif" w:hAnsi="PT Serif" w:hint="eastAsia"/>
          <w:sz w:val="21"/>
          <w:szCs w:val="21"/>
        </w:rPr>
        <w:t>(</w:t>
      </w:r>
      <w:r w:rsidR="005D5019">
        <w:rPr>
          <w:rFonts w:ascii="PT Serif" w:hAnsi="PT Serif"/>
          <w:sz w:val="21"/>
          <w:szCs w:val="21"/>
        </w:rPr>
        <w:t xml:space="preserve">e.g., </w:t>
      </w:r>
      <w:r w:rsidR="00A412AE">
        <w:rPr>
          <w:rFonts w:ascii="PT Serif" w:hAnsi="PT Serif"/>
          <w:sz w:val="21"/>
          <w:szCs w:val="21"/>
        </w:rPr>
        <w:fldChar w:fldCharType="begin"/>
      </w:r>
      <w:r w:rsidR="00FA0EB8">
        <w:rPr>
          <w:rFonts w:ascii="PT Serif" w:hAnsi="PT Serif"/>
          <w:sz w:val="21"/>
          <w:szCs w:val="21"/>
        </w:rPr>
        <w:instrText xml:space="preserve"> ADDIN ZOTERO_ITEM CSL_CITATION {"citationID":"TwQvsBmq","properties":{"formattedCitation":"(Kobayashi et al., 2023; Koshikawa et al., 2005; Miura et al., 2004, 2000; Nii et al., 2019; Oguchi et al., 2016; Oguchi and Miura, 2023; Shimoji et al., 2019)","plainCitation":"(Kobayashi et al., 2023; Koshikawa et al., 2005; Miura et al., 2004, 2000; Nii et al., 2019; Oguchi et al., 2016; Oguchi and Miura, 2023; Shimoji et al., 2019)","noteIndex":0},"citationItems":[{"id":23309,"uris":["http://zotero.org/users/9949769/items/VSA4IC9T"],"itemData":{"id":23309,"type":"article-journal","abstract":"&lt;p&gt;In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Hodotermopsis sjostedti","URL":"https://www.frontiersin.org/journals/ecology-and-evolution/articles/10.3389/fevo.2023.1200081/full","volume":"11","author":[{"family":"Kobayashi","given":"Kenta"},{"family":"Oguchi","given":"Kohei"},{"family":"Miura","given":"Toru"}],"accessed":{"date-parts":[["2025",3,10]]},"issued":{"date-parts":[["2023",6,2]]},"citation-key":"kobayashiPhysiologicalDevelopmentalMechanism2023"}},{"id":2454,"uris":["http://zotero.org/users/9949769/items/FXSDCCJJ"],"itemData":{"id":2454,"type":"article-journal","abstract":"We investigated the morphological changes accompanying soldier differentiation in the damp-wood termite Hodotermopsis sjostedti. Genes expressed in the developing mandibles, which undergo the most remarkable morphological changes during soldier differentiation, were screened using fluorescent differential display. Database searches for sequence similarities were conducted and the relative expression levels were then quantified by real-time polymerase chain reaction. Among the identified candidate genes, 12 genes were upregulated during soldier differentiation. These included genes for cuticle proteins, nucleic acid binding proteins, ribosomal proteins and actin-binding protein, which were inferred to be involved in caste-specific morphogenesis in termites. © 2005 Federation of European Biochemical Societies. Published by Elsevier B.V. All rights reserved.","container-title":"FEBS Letters","DOI":"10.1016/j.febslet.2005.01.031","ISSN":"00145793","issue":"6","page":"1365-1370","title":"Screening of genes expressed in developing mandibles during soldier differentiation in the termite Hodotermopsis sjostedti","volume":"579","author":[{"family":"Koshikawa","given":"Shigeyuki"},{"family":"Cornette","given":"Richard"},{"family":"Hojo","given":"Masaru"},{"family":"Maekawa","given":"Kiyoto"},{"family":"Matsumoto","given":"Tadao"},{"family":"Miura","given":"Toru"}],"issued":{"date-parts":[["2005",2,28]]},"citation-key":"koshikawaScreeningGenesExpressed2005"}},{"id":23323,"uris":["http://zotero.org/users/9949769/items/CQJ59B8E"],"itemData":{"id":23323,"type":"article-journal","abstract":"Termite colonies are comprised of several types of castes that differentiate throughout postembryonic development. In termopsid termites (family Termopsidae), alates are normally differentiated from apterous instars by two nymphal instar stages and three moulting events. Here, we report that of the rotten-wood termite Hodotermopsis sjostedti. There is only a single nymphal instar between the pseudergate and alate stages. During the annual alate production season in June/July, we observed some nymphs with small wing buds which were dorsally swollen. Those nymphal individuals subsequently moulted into alates through only a single moult. We examined their histology and internal morphology and observed that the folding pattern of the newly formed wings was very different from that seen in second stage nymphs of the closely related species Zootermopsis nevadensis. The newly formed wings of H. sjostedti are formed inside the relatively smaller wing buds and therefore must be folded in a complicated manner. Our observations revealed that the tips of the folded wings were elongated and bent, such that they overlapped in the median plane. We suggest that heterochronic evolutionary change accounts for the compression of nymphal development into a single instar. We also suggest that this probably occurred at either the individual or colony level in this species.","container-title":"Insectes Sociaux","DOI":"10.1007/s00040-003-0736-2","ISSN":"1420-9098","issue":"3","journalAbbreviation":"Insect. Soc.","language":"en","page":"247-252","source":"Springer Link","title":"Comparative studies on alate wing formation in two related species of rotten-wood termites: Hodotermopsis sjostedti and Zootermopsis nevadensis (Isoptera, Termopsidae)","title-short":"Comparative studies on alate wing formation in two related species of rotten-wood termites","volume":"51","author":[{"family":"Miura","given":"T."},{"family":"Koshikawa","given":"S."},{"family":"Machida","given":"M."},{"family":"Matsumoto","given":"T."}],"issued":{"date-parts":[["2004",8,1]]},"citation-key":"miuraComparativeStudiesAlate2004"}},{"id":2418,"uris":["http://zotero.org/users/9949769/items/3224UGMB"],"itemData":{"id":2418,"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CasteDevelopmentalSystem2000"}},{"id":23319,"uris":["http://zotero.org/users/9949769/items/X88BLBRB"],"itemData":{"id":23319,"type":"article-journal","abstract":"Generally in termites, alates differentiate through multiple nymphal instars which gradually develop wing buds. However, in a dampwood termite, Hodotermopsis sjostedti, alates molt directly from a single nymphal instar with short wing buds. In this study, to examine the mechanism underlying the wing formation during the alate differentiation in H. sjostedti, histological and morphological observations were carried out on the developmental process of wing formation during the nymphal instar, in comparison with those in Zootermopsis nevadensis, which has two nymphal instars. Furthermore, the expression patterns of genes that are thought to be responsible for wing formation, i.e., wing-patterning genes and genes encoding hormone-related factors, were quantified during alate differentiation and compared between the two species.","container-title":"EvoDevo","DOI":"10.1186/s13227-019-0123-8","ISSN":"2041-9139","issue":"1","journalAbbreviation":"EvoDevo","page":"10","source":"BioMed Central","title":"Reduction of a nymphal instar in a dampwood termite: heterochronic shift in the caste differentiation pathways","title-short":"Reduction of a nymphal instar in a dampwood termite","volume":"10","author":[{"family":"Nii","given":"Ryotaro"},{"family":"Oguchi","given":"Kohei"},{"family":"Shinji","given":"Junpei"},{"family":"Koshikawa","given":"Shigeyuki"},{"family":"Miura","given":"Toru"}],"issued":{"date-parts":[["2019",5,16]]},"citation-key":"niiReductionNymphalInstar2019"}},{"id":1374,"uris":["http://zotero.org/users/9949769/items/PBWY7G5Q"],"itemData":{"id":1374,"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Hodotermopsis sjostedti","volume":"63","author":[{"family":"Oguchi","given":"K."},{"family":"Shimoji","given":"Hiroyuki"},{"family":"Hayashi","given":"Yoshinobu"},{"family":"Miura","given":"Toru"}],"issued":{"date-parts":[["2016",11,16]]},"citation-key":"oguchiReproductiveOrganDevelopment2016"}},{"id":23305,"uris":["http://zotero.org/users/9949769/items/FUGMWBWS"],"itemData":{"id":23305,"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UpregulationHoxGenes2023"}},{"id":3455,"uris":["http://zotero.org/users/9949769/items/HP2PVHKI"],"itemData":{"id":3455,"type":"article-journal","abstract":"Eusocial insects are characterized by a well-developed division of labour among castes. Although the successful division of labour should stem from behavioural differentiation depending on caste identity, caste-specific intrinsic behavioural characteristics might be masked by social interactions within colonies. The present study explores caste-specific intrinsic locomotive activities of termites by quantifying them in isolation. We track individual movement trajectories of the damp-wood termite Hodotermopsis sjostedti over 30 min and extract individual locomotion parameters. Multivariate statistical analyses reveal significant differences among castes: soldiers move more actively than workers and neotenic reproductives. The morphometric data of test individuals indicate that locomotor activities reflected caste identity more strongly compared with quantitative morphological variations among individuals. We find that the different locomotor activities of soldiers compared with those of neotenics and workers probably reflect their physiological differentiation. The present study provides a basis for a deeper understanding of the roles of individual locomotor activities in social behaviours.","container-title":"Physiological Entomology","DOI":"10.1111/phen.12315","ISSN":"13653032","license":"All rights reserved","page":"50-59","title":"Caste-biased locomotor activities in isolated termites","volume":"45","author":[{"family":"Shimoji","given":"Hiroyuki"},{"family":"Mizumoto","given":"Nobuaki"},{"family":"Oguchi","given":"Kohei"},{"family":"Dobata","given":"Shigeto"}],"issued":{"date-parts":[["2019",12]]},"citation-key":"shimojiCastebiasedLocomotorActivities2019"}}],"schema":"https://github.com/citation-style-language/schema/raw/master/csl-citation.json"} </w:instrText>
      </w:r>
      <w:r w:rsidR="00A412AE">
        <w:rPr>
          <w:rFonts w:ascii="PT Serif" w:hAnsi="PT Serif"/>
          <w:sz w:val="21"/>
          <w:szCs w:val="21"/>
        </w:rPr>
        <w:fldChar w:fldCharType="separate"/>
      </w:r>
      <w:r w:rsidR="00FA0EB8" w:rsidRPr="00FA0EB8">
        <w:rPr>
          <w:rFonts w:ascii="PT Serif" w:hAnsi="PT Serif"/>
          <w:sz w:val="21"/>
        </w:rPr>
        <w:t>(Kobayashi et al., 2023; Koshikawa et al., 2005; Miura et al., 2004, 2000; Nii et al., 2019; Oguchi et al., 2016; Oguchi and Miura, 2023; Shimoji et al., 2019)</w:t>
      </w:r>
      <w:r w:rsidR="00A412AE">
        <w:rPr>
          <w:rFonts w:ascii="PT Serif" w:hAnsi="PT Serif"/>
          <w:sz w:val="21"/>
          <w:szCs w:val="21"/>
        </w:rPr>
        <w:fldChar w:fldCharType="end"/>
      </w:r>
      <w:r w:rsidR="005D5019">
        <w:rPr>
          <w:rFonts w:ascii="PT Serif" w:hAnsi="PT Serif" w:hint="eastAsia"/>
          <w:sz w:val="21"/>
          <w:szCs w:val="21"/>
        </w:rPr>
        <w:t>)</w:t>
      </w:r>
      <w:r w:rsidR="00BD1390">
        <w:rPr>
          <w:rFonts w:ascii="PT Serif" w:hAnsi="PT Serif" w:hint="eastAsia"/>
          <w:sz w:val="21"/>
          <w:szCs w:val="21"/>
        </w:rPr>
        <w:t>.</w:t>
      </w:r>
      <w:r w:rsidR="00C5619D">
        <w:rPr>
          <w:rFonts w:ascii="PT Serif" w:hAnsi="PT Serif"/>
          <w:sz w:val="21"/>
          <w:szCs w:val="21"/>
        </w:rPr>
        <w:t xml:space="preserve"> </w:t>
      </w:r>
      <w:r w:rsidR="00BD1390">
        <w:rPr>
          <w:rFonts w:ascii="PT Serif" w:hAnsi="PT Serif" w:hint="eastAsia"/>
          <w:sz w:val="21"/>
          <w:szCs w:val="21"/>
        </w:rPr>
        <w:t>However, their basic biology is not well understood.</w:t>
      </w:r>
      <w:r w:rsidR="00C5619D">
        <w:rPr>
          <w:rFonts w:ascii="PT Serif" w:hAnsi="PT Serif"/>
          <w:sz w:val="21"/>
          <w:szCs w:val="21"/>
        </w:rPr>
        <w:t xml:space="preserve"> </w:t>
      </w:r>
      <w:r w:rsidR="00BD1390">
        <w:rPr>
          <w:rFonts w:ascii="PT Serif" w:hAnsi="PT Serif" w:hint="eastAsia"/>
          <w:sz w:val="21"/>
          <w:szCs w:val="21"/>
        </w:rPr>
        <w:t>For example,</w:t>
      </w:r>
      <w:r w:rsidR="005D5019">
        <w:rPr>
          <w:rFonts w:ascii="PT Serif" w:hAnsi="PT Serif" w:hint="eastAsia"/>
          <w:sz w:val="21"/>
          <w:szCs w:val="21"/>
        </w:rPr>
        <w:t xml:space="preserve"> termite nesting strategies can be classified based on how they utilize their food and nest resources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{"citationID":"GnGTFYsP","properties":{"formattedCitation":"(Abe, 1987; Korb, 2008; Mizumoto and Bourguignon, 2020)","plainCitation":"(Abe, 1987; Korb, 2008; Mizumoto and Bourguignon, 2020)","noteIndex":0},"citationItems":[{"id":2529,"uris":["http://zotero.org/users/9949769/items/BAX98WBT"],"itemData":{"id":2529,"type":"chapter","container-title":"Evolution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id":2510,"uris":["http://zotero.org/users/9949769/items/CEYNN8U6"],"itemData":{"id":2510,"type":"chapter","abstract":"Termites (Isoptera) belong to the classical eusocial insects and their resemblance to ant colonies is so striking that they are commonly known as ‘white ants’. However, the termites evolved social life independently, long before the ants. Their different ancestry also is reflected in several fundamental differences in the organization of the colonies. This chapter aims at summarizing the state-of-the-art in termite research and comparing the results with other social invertebrate and vertebrate systems in an attempt to reveal common principles underlying social evolution. First, I provide an overview of termites’ biology and classification. I continue with a summary on the ‘hunt’ for a genetical explanation of the evolution of termite’ eusociality. Using a case study, I summarize ecological factors favoring cooperation in a lower termite and show the relevance of these results for other termite species. Based on these results I outline the potential evolutionary transi- tions in termite eusociality. Finally, I compare the driving forces in termites with those in cooperatively breeding vertebrates and offer a potential explanation why eusociality rarely evolved in vertebrates, despite often strikingly similar ecological pressures in both groups.","container-title":"Ecology of Social Evolution","note":"DOI: 10.1007/978-3-540-75957-7_7","page":"151-174","publisher":"Springer Berlin Heidelberg","title":"The ecology of social evolution in termites","author":[{"family":"Korb","given":"Judith"}],"editor":[{"family":"Korb","given":"Judith"},{"family":"Heinze","given":"Jürgen"}],"accessed":{"date-parts":[["2020",2,12]]},"issued":{"date-parts":[["2008"]]},"citation-key":"korbEcologySocialEvolution2008"}},{"id":3394,"uris":["http://zotero.org/users/9949769/items/4SJNAMJ3"],"itemData":{"id":3394,"type":"article-journal","container-title":"Ecology and Evolution","DOI":"10.1002/ece3.6381","ISSN":"2045-7758","license":"All rights reserved","note":"publisher: John Wiley &amp; Sons, Ltd","page":"6775-6784","title":"Modern termites inherited the potential of collective construction from their common ancestor","volume":"10","author":[{"family":"Mizumoto","given":"Nobuaki"},{"family":"Bourguignon","given":"Thomas"}],"issued":{"date-parts":[["2020",6,2]]},"citation-key":"mizumotoModernTermitesInherited2020"}}],"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(Abe, 1987; Korb, 2008; Mizumoto and Bourguignon, 2020)</w:t>
      </w:r>
      <w:r w:rsidR="005D5019">
        <w:rPr>
          <w:rFonts w:ascii="PT Serif" w:hAnsi="PT Serif"/>
          <w:sz w:val="21"/>
          <w:szCs w:val="21"/>
        </w:rPr>
        <w:fldChar w:fldCharType="end"/>
      </w:r>
      <w:r w:rsidR="005D5019">
        <w:rPr>
          <w:rFonts w:ascii="PT Serif" w:hAnsi="PT Serif" w:hint="eastAsia"/>
          <w:sz w:val="21"/>
          <w:szCs w:val="21"/>
        </w:rPr>
        <w:t xml:space="preserve">, and </w:t>
      </w:r>
      <w:r w:rsidR="005D5019" w:rsidRPr="005D5019">
        <w:rPr>
          <w:rFonts w:ascii="PT Serif" w:hAnsi="PT Serif" w:hint="eastAsia"/>
          <w:i/>
          <w:iCs/>
          <w:sz w:val="21"/>
          <w:szCs w:val="21"/>
        </w:rPr>
        <w:t>H. sjostedt</w:t>
      </w:r>
      <w:del w:id="3" w:author="TK" w:date="2025-04-24T22:49:00Z" w16du:dateUtc="2025-04-24T13:49:00Z">
        <w:r w:rsidR="005D5019" w:rsidRPr="005D5019" w:rsidDel="00E87A82">
          <w:rPr>
            <w:rFonts w:ascii="PT Serif" w:hAnsi="PT Serif" w:hint="eastAsia"/>
            <w:i/>
            <w:iCs/>
            <w:sz w:val="21"/>
            <w:szCs w:val="21"/>
          </w:rPr>
          <w:delText>r</w:delText>
        </w:r>
      </w:del>
      <w:r w:rsidR="005D5019" w:rsidRPr="005D5019">
        <w:rPr>
          <w:rFonts w:ascii="PT Serif" w:hAnsi="PT Serif" w:hint="eastAsia"/>
          <w:i/>
          <w:iCs/>
          <w:sz w:val="21"/>
          <w:szCs w:val="21"/>
        </w:rPr>
        <w:t>i</w:t>
      </w:r>
      <w:r w:rsidR="00BD1390">
        <w:rPr>
          <w:rFonts w:ascii="PT Serif" w:hAnsi="PT Serif" w:hint="eastAsia"/>
          <w:sz w:val="21"/>
          <w:szCs w:val="21"/>
        </w:rPr>
        <w:t xml:space="preserve"> </w:t>
      </w:r>
      <w:r w:rsidR="005D5019">
        <w:rPr>
          <w:rFonts w:ascii="PT Serif" w:hAnsi="PT Serif" w:hint="eastAsia"/>
          <w:sz w:val="21"/>
          <w:szCs w:val="21"/>
        </w:rPr>
        <w:t>wa</w:t>
      </w:r>
      <w:r w:rsidR="00BD1390">
        <w:rPr>
          <w:rFonts w:ascii="PT Serif" w:hAnsi="PT Serif" w:hint="eastAsia"/>
          <w:sz w:val="21"/>
          <w:szCs w:val="21"/>
        </w:rPr>
        <w:t>s</w:t>
      </w:r>
      <w:r w:rsidR="005D5019">
        <w:rPr>
          <w:rFonts w:ascii="PT Serif" w:hAnsi="PT Serif" w:hint="eastAsia"/>
          <w:sz w:val="21"/>
          <w:szCs w:val="21"/>
        </w:rPr>
        <w:t xml:space="preserve"> originally</w:t>
      </w:r>
      <w:r w:rsidR="00BD1390">
        <w:rPr>
          <w:rFonts w:ascii="PT Serif" w:hAnsi="PT Serif" w:hint="eastAsia"/>
          <w:sz w:val="21"/>
          <w:szCs w:val="21"/>
        </w:rPr>
        <w:t xml:space="preserve"> classified as </w:t>
      </w:r>
      <w:r w:rsidR="00A412AE">
        <w:rPr>
          <w:rFonts w:ascii="PT Serif" w:hAnsi="PT Serif"/>
          <w:sz w:val="21"/>
          <w:szCs w:val="21"/>
        </w:rPr>
        <w:t xml:space="preserve">a </w:t>
      </w:r>
      <w:r w:rsidR="00BD1390">
        <w:rPr>
          <w:rFonts w:ascii="PT Serif" w:hAnsi="PT Serif" w:hint="eastAsia"/>
          <w:sz w:val="21"/>
          <w:szCs w:val="21"/>
        </w:rPr>
        <w:t>one-piece nester</w:t>
      </w:r>
      <w:r w:rsidR="005D5019">
        <w:rPr>
          <w:rFonts w:ascii="PT Serif" w:hAnsi="PT Serif" w:hint="eastAsia"/>
          <w:sz w:val="21"/>
          <w:szCs w:val="21"/>
        </w:rPr>
        <w:t xml:space="preserve"> whose entire colony is completed within a single piece of wood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{"citationID":"DU46vTmt","properties":{"formattedCitation":"(Abe, 1987)","plainCitation":"(Abe, 1987)","noteIndex":0},"citationItems":[{"id":2529,"uris":["http://zotero.org/users/9949769/items/BAX98WBT"],"itemData":{"id":2529,"type":"chapter","container-title":"Evolution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(Abe, 1987)</w:t>
      </w:r>
      <w:r w:rsidR="005D5019">
        <w:rPr>
          <w:rFonts w:ascii="PT Serif" w:hAnsi="PT Serif"/>
          <w:sz w:val="21"/>
          <w:szCs w:val="21"/>
        </w:rPr>
        <w:fldChar w:fldCharType="end"/>
      </w:r>
      <w:r w:rsidR="00BD1390">
        <w:rPr>
          <w:rFonts w:ascii="PT Serif" w:hAnsi="PT Serif" w:hint="eastAsia"/>
          <w:sz w:val="21"/>
          <w:szCs w:val="21"/>
        </w:rPr>
        <w:t>. However,</w:t>
      </w:r>
      <w:r w:rsidR="005D5019">
        <w:rPr>
          <w:rFonts w:ascii="PT Serif" w:hAnsi="PT Serif" w:hint="eastAsia"/>
          <w:sz w:val="21"/>
          <w:szCs w:val="21"/>
        </w:rPr>
        <w:t xml:space="preserve"> a later field study clearly </w:t>
      </w:r>
      <w:r w:rsidR="00DA049F">
        <w:rPr>
          <w:rFonts w:ascii="PT Serif" w:hAnsi="PT Serif"/>
          <w:sz w:val="21"/>
          <w:szCs w:val="21"/>
        </w:rPr>
        <w:t>demonstrated</w:t>
      </w:r>
      <w:r w:rsidR="005D5019">
        <w:rPr>
          <w:rFonts w:ascii="PT Serif" w:hAnsi="PT Serif" w:hint="eastAsia"/>
          <w:sz w:val="21"/>
          <w:szCs w:val="21"/>
        </w:rPr>
        <w:t xml:space="preserve"> that this species is</w:t>
      </w:r>
      <w:r w:rsidR="00BD1390">
        <w:rPr>
          <w:rFonts w:ascii="PT Serif" w:hAnsi="PT Serif" w:hint="eastAsia"/>
          <w:sz w:val="21"/>
          <w:szCs w:val="21"/>
        </w:rPr>
        <w:t xml:space="preserve"> actually multiple-piece nesters</w:t>
      </w:r>
      <w:r w:rsidR="005D5019">
        <w:rPr>
          <w:rFonts w:ascii="PT Serif" w:hAnsi="PT Serif" w:hint="eastAsia"/>
          <w:sz w:val="21"/>
          <w:szCs w:val="21"/>
        </w:rPr>
        <w:t xml:space="preserve"> that nest across multiple wood pieces by interconnecting them with underground tunnels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{"citationID":"iVg2Q00H","properties":{"formattedCitation":"(Kitade et al., 2012)","plainCitation":"(Kitade et al., 2012)","noteIndex":0},"citationItems":[{"id":2943,"uris":["http://zotero.org/users/9949769/items/QLCBHDRJ"],"itemData":{"id":2943,"type":"article-journal","abstract":"It is well recognized that composition of termite symbiotic protist community generally show host- species specificity at species-to-species level. On the other hand, studies focused on population or colony level variations of the protist composition are few, although such studies are necessary for understanding the termite-protist mutualism. In this study we investigated symbiotic protist fauna of 34 Hodotermopsis sjoestedti nests collected from five islands in the Ryukyu Archipelago, Taiwan Is., and southern part of Chinese continent. Thirteen parabasalid species and six oxymonad species, which were reported from the host termite collected in Yakushima Is., were recognized in this study. Four parabasalids were identified as recently described species from H. sjoestedti collected in Vietnam. The fauna was the most species- rich among the termite hosts studied to date, possibly reflecting large host body size. The prevalence rates of the symbiotic protist species are generally high, 100% in all populations for all protist species, except Gen. A sp. and Hoplonympha sp. All host nests had identical protist species composition except for the presence or absence of Gen. A sp. Two host populations lacked this species. In Yakushima Is., both types of termite nests were found, which exhibited mutually exclusive distribution. The distribution pattern suggests that the host termite is a multiple-site nester and nest-budding occurs in the field.","container-title":"Japanese Journal of Protozoology","DOI":"10.18980/jjprotozool.45.1-2_29","ISSN":"2189-6747","issue":"1-2","page":"29-36","title":"Variation and diversity of symbiotic protist composition in the damp-wood termite &lt;i&gt;Hodotermopsis sjoestedti&lt;/i&gt;","volume":"45","author":[{"family":"Kitade","given":"Osamu"},{"family":"Hayashi","given":"Yoshinobu"},{"family":"Takatsuto","given":"Kaori"}],"issued":{"date-parts":[["2012"]]},"citation-key":"kitadeVariationDiversitySymbiotic2012"}}],"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(Kitade et al., 2012)</w:t>
      </w:r>
      <w:r w:rsidR="005D5019">
        <w:rPr>
          <w:rFonts w:ascii="PT Serif" w:hAnsi="PT Serif"/>
          <w:sz w:val="21"/>
          <w:szCs w:val="21"/>
        </w:rPr>
        <w:fldChar w:fldCharType="end"/>
      </w:r>
      <w:r w:rsidR="00BD1390">
        <w:rPr>
          <w:rFonts w:ascii="PT Serif" w:hAnsi="PT Serif" w:hint="eastAsia"/>
          <w:sz w:val="21"/>
          <w:szCs w:val="21"/>
        </w:rPr>
        <w:t>.</w:t>
      </w:r>
      <w:r w:rsidR="005D5019">
        <w:rPr>
          <w:rFonts w:ascii="PT Serif" w:hAnsi="PT Serif" w:hint="eastAsia"/>
          <w:sz w:val="21"/>
          <w:szCs w:val="21"/>
        </w:rPr>
        <w:t xml:space="preserve"> In terms of mate pairing,</w:t>
      </w:r>
      <w:r w:rsidR="00DA049F">
        <w:rPr>
          <w:rFonts w:ascii="PT Serif" w:hAnsi="PT Serif"/>
          <w:sz w:val="21"/>
          <w:szCs w:val="21"/>
        </w:rPr>
        <w:t xml:space="preserve"> although there are several observations on swarming flight in nature</w:t>
      </w:r>
      <w:r w:rsidR="00FA0EB8">
        <w:rPr>
          <w:rFonts w:ascii="PT Serif" w:hAnsi="PT Serif" w:hint="eastAsia"/>
          <w:sz w:val="21"/>
          <w:szCs w:val="21"/>
        </w:rPr>
        <w:t xml:space="preserve"> </w:t>
      </w:r>
      <w:r w:rsidR="00FA0EB8">
        <w:rPr>
          <w:rFonts w:ascii="PT Serif" w:hAnsi="PT Serif"/>
          <w:sz w:val="21"/>
          <w:szCs w:val="21"/>
        </w:rPr>
        <w:fldChar w:fldCharType="begin"/>
      </w:r>
      <w:r w:rsidR="00FA0EB8">
        <w:rPr>
          <w:rFonts w:ascii="PT Serif" w:hAnsi="PT Serif"/>
          <w:sz w:val="21"/>
          <w:szCs w:val="21"/>
        </w:rPr>
        <w:instrText xml:space="preserve"> ADDIN ZOTERO_ITEM CSL_CITATION {"citationID":"ssiJ69XL","properties":{"formattedCitation":"(Ohmura and Makihara, 2005)","plainCitation":"(Ohmura and Makihara, 2005)","noteIndex":0},"citationItems":[{"id":2881,"uris":["http://zotero.org/users/9949769/items/J8VZ8DLV"],"itemData":{"id":2881,"type":"article-journal","container-title":"Japanese Journal of Environmental Entomology and Zoology","issue":"1","page":"49-51","title":"Swarming of &lt;i&gt;Hodotermopsis japonica&lt;/i&gt; Holmgren in Amami Oshima Island","volume":"16","author":[{"family":"Ohmura","given":"Wakako"},{"family":"Makihara","given":"Hiroshi"}],"issued":{"date-parts":[["2005"]]},"citation-key":"ohmuraSwarmingHodotermopsisJaponica2005"}}],"schema":"https://github.com/citation-style-language/schema/raw/master/csl-citation.json"} </w:instrText>
      </w:r>
      <w:r w:rsidR="00FA0EB8">
        <w:rPr>
          <w:rFonts w:ascii="PT Serif" w:hAnsi="PT Serif"/>
          <w:sz w:val="21"/>
          <w:szCs w:val="21"/>
        </w:rPr>
        <w:fldChar w:fldCharType="separate"/>
      </w:r>
      <w:r w:rsidR="00FA0EB8" w:rsidRPr="00FA0EB8">
        <w:rPr>
          <w:rFonts w:ascii="PT Serif" w:hAnsi="PT Serif"/>
          <w:sz w:val="21"/>
        </w:rPr>
        <w:t>(Ohmura and Makihara, 2005)</w:t>
      </w:r>
      <w:r w:rsidR="00FA0EB8">
        <w:rPr>
          <w:rFonts w:ascii="PT Serif" w:hAnsi="PT Serif"/>
          <w:sz w:val="21"/>
          <w:szCs w:val="21"/>
        </w:rPr>
        <w:fldChar w:fldCharType="end"/>
      </w:r>
      <w:r w:rsidR="00E94DAE">
        <w:rPr>
          <w:rFonts w:ascii="PT Serif" w:hAnsi="PT Serif" w:hint="eastAsia"/>
          <w:sz w:val="21"/>
          <w:szCs w:val="21"/>
        </w:rPr>
        <w:t>,</w:t>
      </w:r>
      <w:r w:rsidR="00DA049F">
        <w:rPr>
          <w:rFonts w:ascii="PT Serif" w:hAnsi="PT Serif"/>
          <w:sz w:val="21"/>
          <w:szCs w:val="21"/>
        </w:rPr>
        <w:t xml:space="preserve"> </w:t>
      </w:r>
      <w:r w:rsidR="00DA049F">
        <w:rPr>
          <w:rFonts w:ascii="PT Serif" w:hAnsi="PT Serif" w:hint="eastAsia"/>
          <w:sz w:val="21"/>
          <w:szCs w:val="21"/>
        </w:rPr>
        <w:t xml:space="preserve">studies on developmental mechanisms </w:t>
      </w:r>
      <w:r w:rsidR="00FA0EB8">
        <w:rPr>
          <w:rFonts w:ascii="PT Serif" w:hAnsi="PT Serif"/>
          <w:sz w:val="21"/>
          <w:szCs w:val="21"/>
        </w:rPr>
        <w:fldChar w:fldCharType="begin"/>
      </w:r>
      <w:r w:rsidR="00775607">
        <w:rPr>
          <w:rFonts w:ascii="PT Serif" w:hAnsi="PT Serif"/>
          <w:sz w:val="21"/>
          <w:szCs w:val="21"/>
        </w:rPr>
        <w:instrText xml:space="preserve"> ADDIN ZOTERO_ITEM CSL_CITATION {"citationID":"B4wFVHuV","properties":{"formattedCitation":"(Kobayashi et al., 2023; Miura et al., 2000; Oguchi et al., 2016; Oguchi and Miura, 2023)","plainCitation":"(Kobayashi et al., 2023; Miura et al., 2000; Oguchi et al., 2016; Oguchi and Miura, 2023)","noteIndex":0},"citationItems":[{"id":23309,"uris":["http://zotero.org/users/9949769/items/VSA4IC9T"],"itemData":{"id":23309,"type":"article-journal","abstract":"&lt;p&gt;In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Hodotermopsis sjostedti","URL":"https://www.frontiersin.org/journals/ecology-and-evolution/articles/10.3389/fevo.2023.1200081/full","volume":"11","author":[{"family":"Kobayashi","given":"Kenta"},{"family":"Oguchi","given":"Kohei"},{"family":"Miura","given":"Toru"}],"accessed":{"date-parts":[["2025",3,10]]},"issued":{"date-parts":[["2023",6,2]]},"citation-key":"kobayashiPhysiologicalDevelopmentalMechanism2023"}},{"id":2418,"uris":["http://zotero.org/users/9949769/items/3224UGMB"],"itemData":{"id":2418,"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CasteDevelopmentalSystem2000"}},{"id":1374,"uris":["http://zotero.org/users/9949769/items/PBWY7G5Q"],"itemData":{"id":1374,"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Hodotermopsis sjostedti","volume":"63","author":[{"family":"Oguchi","given":"K."},{"family":"Shimoji","given":"Hiroyuki"},{"family":"Hayashi","given":"Yoshinobu"},{"family":"Miura","given":"Toru"}],"issued":{"date-parts":[["2016",11,16]]},"citation-key":"oguchiReproductiveOrganDevelopment2016"}},{"id":23305,"uris":["http://zotero.org/users/9949769/items/FUGMWBWS"],"itemData":{"id":23305,"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UpregulationHoxGenes2023"}}],"schema":"https://github.com/citation-style-language/schema/raw/master/csl-citation.json"} </w:instrText>
      </w:r>
      <w:r w:rsidR="00FA0EB8">
        <w:rPr>
          <w:rFonts w:ascii="PT Serif" w:hAnsi="PT Serif"/>
          <w:sz w:val="21"/>
          <w:szCs w:val="21"/>
        </w:rPr>
        <w:fldChar w:fldCharType="separate"/>
      </w:r>
      <w:r w:rsidR="00775607" w:rsidRPr="00775607">
        <w:rPr>
          <w:rFonts w:ascii="PT Serif" w:hAnsi="PT Serif"/>
          <w:sz w:val="21"/>
        </w:rPr>
        <w:t>(Kobayashi et al., 2023; Miura et al., 2000; Oguchi et al., 2016; Oguchi and Miura, 2023)</w:t>
      </w:r>
      <w:r w:rsidR="00FA0EB8">
        <w:rPr>
          <w:rFonts w:ascii="PT Serif" w:hAnsi="PT Serif"/>
          <w:sz w:val="21"/>
          <w:szCs w:val="21"/>
        </w:rPr>
        <w:fldChar w:fldCharType="end"/>
      </w:r>
      <w:r w:rsidR="00DA049F">
        <w:rPr>
          <w:rFonts w:ascii="PT Serif" w:hAnsi="PT Serif" w:hint="eastAsia"/>
          <w:sz w:val="21"/>
          <w:szCs w:val="21"/>
        </w:rPr>
        <w:t>,</w:t>
      </w:r>
      <w:r w:rsidR="00E94DAE">
        <w:rPr>
          <w:rFonts w:ascii="PT Serif" w:hAnsi="PT Serif" w:hint="eastAsia"/>
          <w:sz w:val="21"/>
          <w:szCs w:val="21"/>
        </w:rPr>
        <w:t xml:space="preserve"> and identification of sex-specific chemicals </w:t>
      </w:r>
      <w:r w:rsidR="00E94DAE">
        <w:rPr>
          <w:rFonts w:ascii="PT Serif" w:hAnsi="PT Serif"/>
          <w:sz w:val="21"/>
          <w:szCs w:val="21"/>
        </w:rPr>
        <w:fldChar w:fldCharType="begin"/>
      </w:r>
      <w:r w:rsidR="00E94DAE">
        <w:rPr>
          <w:rFonts w:ascii="PT Serif" w:hAnsi="PT Serif"/>
          <w:sz w:val="21"/>
          <w:szCs w:val="21"/>
        </w:rPr>
        <w:instrText xml:space="preserve"> ADDIN ZOTERO_ITEM CSL_CITATION {"citationID":"NKcZ54l7","properties":{"formattedCitation":"(Lacey et al., 2011)","plainCitation":"(Lacey et al., 2011)","noteIndex":0},"citationItems":[{"id":23799,"uris":["http://zotero.org/users/9949769/items/YU5LHU5D"],"itemData":{"id":23799,"type":"article-journal","abstract":"The trail-following pheromone and sex pheromones were investigated in the Indomalayan termite Hodotermopsis sjoestedti belonging to the new family Archotermopsidae. Gas chromatography coupled to mass spectrometry (GC–MS) after solid phase microextraction (SPME) of the sternal gland secretion of pseudergates and trail-following bioassays demonstrated that the trail-following pheromone of H. sjoestedti was syn-4,6-dimethylundecan-1-ol, a new chemical structure for termite pheromones. GC–MS after SPME of the sternal gland secretion of alates also allowed the identification of sex-specific compounds. In female alates, the major sex-specific compound was identified as (5E)-2,6,10-trimethylundeca-5,9-dienal, a compound previously identified as the female sex pheromone of the termite Zootermopsis nevadensis. In male alates, the major sex-specific compound was identified as syn-4,6-dimethylundecanal, a homolog of syn-4,6-dimethyldodecanal, which has previously been confirmed as the male sex pheromone of Z. nevadensis. The presence of sex-specific compounds in alates of H. sjoestedti strongly suggests for this termite the presence of sex-specific pairing pheromones which were only known until now in Z. nevadensis. Our results showed therefore a close chemical relationship between the pheromones of the taxa Hodotermopsis and Zootermopsis and, in contrast, a clear difference with the taxa Stolotermes and Porotermes, which is in total agreement with the recent creation of the families Archotermopsidae and Stolotermitidae as a substitute for the former family Termopsidae.","container-title":"Journal of Insect Physiology","DOI":"10.1016/j.jinsphys.2011.07.018","ISSN":"0022-1910","issue":"12","journalAbbreviation":"Journal of Insect Physiology","page":"1585-1591","source":"ScienceDirect","title":"Chemical communication in termites: &lt;i&gt;syn&lt;/i&gt;-4,6-dimethylundecan-1-ol as trail-following pheromone, &lt;i&gt;syn&lt;/i&gt;-4,6-dimethylundecanal and (5&lt;i&gt;E&lt;/i&gt;)-2,6,10-trimethylundeca-5,9-dienal as the respective male and female sex pheromones in &lt;i&gt;Hodotermopsis sjoestedti&lt;/i&gt; (Isoptera, Archotermopsidae)","title-short":"Chemical communication in termites","volume":"57","author":[{"family":"Lacey","given":"Michael J."},{"family":"Sémon","given":"Etienne"},{"family":"Krasulová","given":"Jana"},{"family":"Sillam-Dussès","given":"David"},{"family":"Robert","given":"Alain"},{"family":"Cornette","given":"Richard"},{"family":"Hoskovec","given":"Michal"},{"family":"Žáček","given":"Petr"},{"family":"Valterová","given":"Irena"},{"family":"Bordereau","given":"Christian"}],"issued":{"date-parts":[["2011",12,1]]},"citation-key":"laceyChemicalCommunicationTermites2011"}}],"schema":"https://github.com/citation-style-language/schema/raw/master/csl-citation.json"} </w:instrText>
      </w:r>
      <w:r w:rsidR="00E94DAE">
        <w:rPr>
          <w:rFonts w:ascii="PT Serif" w:hAnsi="PT Serif"/>
          <w:sz w:val="21"/>
          <w:szCs w:val="21"/>
        </w:rPr>
        <w:fldChar w:fldCharType="separate"/>
      </w:r>
      <w:r w:rsidR="00E94DAE" w:rsidRPr="00E94DAE">
        <w:rPr>
          <w:rFonts w:ascii="PT Serif" w:hAnsi="PT Serif"/>
          <w:sz w:val="21"/>
        </w:rPr>
        <w:t>(Lacey et al., 2011)</w:t>
      </w:r>
      <w:r w:rsidR="00E94DAE">
        <w:rPr>
          <w:rFonts w:ascii="PT Serif" w:hAnsi="PT Serif"/>
          <w:sz w:val="21"/>
          <w:szCs w:val="21"/>
        </w:rPr>
        <w:fldChar w:fldCharType="end"/>
      </w:r>
      <w:r w:rsidR="00E94DAE">
        <w:rPr>
          <w:rFonts w:ascii="PT Serif" w:hAnsi="PT Serif" w:hint="eastAsia"/>
          <w:sz w:val="21"/>
          <w:szCs w:val="21"/>
        </w:rPr>
        <w:t>,</w:t>
      </w:r>
      <w:r w:rsidR="00DA049F">
        <w:rPr>
          <w:rFonts w:ascii="PT Serif" w:hAnsi="PT Serif" w:hint="eastAsia"/>
          <w:sz w:val="21"/>
          <w:szCs w:val="21"/>
        </w:rPr>
        <w:t xml:space="preserve"> yet </w:t>
      </w:r>
      <w:r w:rsidR="008F734F">
        <w:rPr>
          <w:rFonts w:ascii="PT Serif" w:hAnsi="PT Serif" w:hint="eastAsia"/>
          <w:sz w:val="21"/>
          <w:szCs w:val="21"/>
        </w:rPr>
        <w:t>n</w:t>
      </w:r>
      <w:r w:rsidR="00BD1390">
        <w:rPr>
          <w:rFonts w:ascii="PT Serif" w:hAnsi="PT Serif" w:hint="eastAsia"/>
          <w:sz w:val="21"/>
          <w:szCs w:val="21"/>
        </w:rPr>
        <w:t>o information</w:t>
      </w:r>
      <w:r w:rsidR="007D3FCB">
        <w:rPr>
          <w:rFonts w:ascii="PT Serif" w:hAnsi="PT Serif" w:hint="eastAsia"/>
          <w:sz w:val="21"/>
          <w:szCs w:val="21"/>
        </w:rPr>
        <w:t xml:space="preserve"> </w:t>
      </w:r>
      <w:r w:rsidR="00BD1390">
        <w:rPr>
          <w:rFonts w:ascii="PT Serif" w:hAnsi="PT Serif" w:hint="eastAsia"/>
          <w:sz w:val="21"/>
          <w:szCs w:val="21"/>
        </w:rPr>
        <w:t xml:space="preserve"> about tandem running behavior</w:t>
      </w:r>
      <w:ins w:id="4" w:author="大博 中園" w:date="2025-04-24T10:42:00Z" w16du:dateUtc="2025-04-24T01:42:00Z">
        <w:r w:rsidR="00AF65B6">
          <w:rPr>
            <w:rFonts w:ascii="PT Serif" w:hAnsi="PT Serif" w:hint="eastAsia"/>
            <w:sz w:val="21"/>
            <w:szCs w:val="21"/>
          </w:rPr>
          <w:t xml:space="preserve"> </w:t>
        </w:r>
      </w:ins>
      <w:ins w:id="5" w:author="大博 中園" w:date="2025-04-24T10:42:00Z">
        <w:r w:rsidR="00AF65B6" w:rsidRPr="00AF65B6">
          <w:rPr>
            <w:rFonts w:ascii="PT Serif" w:hAnsi="PT Serif"/>
            <w:sz w:val="21"/>
            <w:szCs w:val="21"/>
          </w:rPr>
          <w:t>has been documented</w:t>
        </w:r>
      </w:ins>
      <w:r w:rsidR="00BD1390">
        <w:rPr>
          <w:rFonts w:ascii="PT Serif" w:hAnsi="PT Serif" w:hint="eastAsia"/>
          <w:sz w:val="21"/>
          <w:szCs w:val="21"/>
        </w:rPr>
        <w:t>.</w:t>
      </w:r>
    </w:p>
    <w:p w14:paraId="32F974D9" w14:textId="13EE5B34" w:rsidR="00C5619D" w:rsidRDefault="00C5619D" w:rsidP="00C5619D">
      <w:pPr>
        <w:snapToGrid w:val="0"/>
        <w:spacing w:after="0" w:line="240" w:lineRule="auto"/>
        <w:ind w:firstLine="567"/>
        <w:jc w:val="both"/>
        <w:rPr>
          <w:rFonts w:ascii="PT Serif" w:hAnsi="PT Serif"/>
          <w:sz w:val="21"/>
          <w:szCs w:val="21"/>
        </w:rPr>
      </w:pPr>
      <w:r>
        <w:rPr>
          <w:rFonts w:ascii="PT Serif" w:hAnsi="PT Serif"/>
          <w:sz w:val="21"/>
          <w:szCs w:val="21"/>
        </w:rPr>
        <w:t>Here</w:t>
      </w:r>
      <w:r w:rsidR="00A412AE">
        <w:rPr>
          <w:rFonts w:ascii="PT Serif" w:hAnsi="PT Serif"/>
          <w:sz w:val="21"/>
          <w:szCs w:val="21"/>
        </w:rPr>
        <w:t xml:space="preserve">, we study the </w:t>
      </w:r>
      <w:r w:rsidR="00CB47D5">
        <w:rPr>
          <w:rFonts w:ascii="PT Serif" w:hAnsi="PT Serif"/>
          <w:sz w:val="21"/>
          <w:szCs w:val="21"/>
        </w:rPr>
        <w:t xml:space="preserve">tandem running behavior of </w:t>
      </w:r>
      <w:r w:rsidR="00CB47D5" w:rsidRPr="00DA049F">
        <w:rPr>
          <w:rFonts w:ascii="PT Serif" w:hAnsi="PT Serif"/>
          <w:i/>
          <w:iCs/>
          <w:sz w:val="21"/>
          <w:szCs w:val="21"/>
        </w:rPr>
        <w:t>H. sjostedti</w:t>
      </w:r>
      <w:r w:rsidR="00CB47D5">
        <w:rPr>
          <w:rFonts w:ascii="PT Serif" w:hAnsi="PT Serif"/>
          <w:sz w:val="21"/>
          <w:szCs w:val="21"/>
        </w:rPr>
        <w:t>. We</w:t>
      </w:r>
      <w:r w:rsidR="007364E3">
        <w:rPr>
          <w:rFonts w:ascii="PT Serif" w:hAnsi="PT Serif"/>
          <w:sz w:val="21"/>
          <w:szCs w:val="21"/>
        </w:rPr>
        <w:t xml:space="preserve"> observe their tandem running in the same methodological framework </w:t>
      </w:r>
      <w:r w:rsidR="00DA049F">
        <w:rPr>
          <w:rFonts w:ascii="PT Serif" w:hAnsi="PT Serif"/>
          <w:sz w:val="21"/>
          <w:szCs w:val="21"/>
        </w:rPr>
        <w:t>as</w:t>
      </w:r>
      <w:r w:rsidR="007364E3">
        <w:rPr>
          <w:rFonts w:ascii="PT Serif" w:hAnsi="PT Serif"/>
          <w:sz w:val="21"/>
          <w:szCs w:val="21"/>
        </w:rPr>
        <w:t xml:space="preserve"> previous studies</w:t>
      </w:r>
      <w:r w:rsidR="00DA049F">
        <w:rPr>
          <w:rFonts w:ascii="PT Serif" w:hAnsi="PT Serif" w:hint="eastAsia"/>
          <w:sz w:val="21"/>
          <w:szCs w:val="21"/>
        </w:rPr>
        <w:t xml:space="preserve"> in other genera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{"citationID":"YBM5hMrY","properties":{"formattedCitation":"(Mizumoto et al., 2021; Mizumoto and Dobata, 2019)","plainCitation":"(Mizumoto et al., 2021; Mizumoto and Dobata, 2019)","noteIndex":0},"citationItems":[{"id":3472,"uris":["http://zotero.org/users/9949769/items/4Y2IM8RW"],"itemData":{"id":3472,"type":"article-journal","abstract":"In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C."}],"issued":{"date-parts":[["2021"]]},"citation-key":"mizumotoCoordinationMovementComplementary2021"}},{"id":3460,"uris":["http://zotero.org/users/9949769/items/8NTY2R6I"],"itemData":{"id":3460,"type":"article-journal","abstract":"How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citation-key":"mizumotoAdaptiveSwitchSexually2019"}}],"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(Mizumoto et al., 2021; Mizumoto and Dobata, 2019)</w:t>
      </w:r>
      <w:r w:rsidR="00412ADC">
        <w:rPr>
          <w:rFonts w:ascii="PT Serif" w:hAnsi="PT Serif"/>
          <w:sz w:val="21"/>
          <w:szCs w:val="21"/>
        </w:rPr>
        <w:fldChar w:fldCharType="end"/>
      </w:r>
      <w:r w:rsidR="007364E3">
        <w:rPr>
          <w:rFonts w:ascii="PT Serif" w:hAnsi="PT Serif"/>
          <w:sz w:val="21"/>
          <w:szCs w:val="21"/>
        </w:rPr>
        <w:t>. Also, we qualify their behavior using deep learning</w:t>
      </w:r>
      <w:r w:rsidR="009B60BC">
        <w:rPr>
          <w:rFonts w:ascii="PT Serif" w:hAnsi="PT Serif"/>
          <w:sz w:val="21"/>
          <w:szCs w:val="21"/>
        </w:rPr>
        <w:t xml:space="preserve"> posture tracking to compare </w:t>
      </w:r>
      <w:r w:rsidR="00DA049F">
        <w:rPr>
          <w:rFonts w:ascii="PT Serif" w:hAnsi="PT Serif"/>
          <w:sz w:val="21"/>
          <w:szCs w:val="21"/>
        </w:rPr>
        <w:t xml:space="preserve">the female </w:t>
      </w:r>
      <w:r w:rsidR="00DA049F">
        <w:rPr>
          <w:rFonts w:ascii="PT Serif" w:hAnsi="PT Serif" w:hint="eastAsia"/>
          <w:sz w:val="21"/>
          <w:szCs w:val="21"/>
        </w:rPr>
        <w:t>leader</w:t>
      </w:r>
      <w:r w:rsidR="00DA049F">
        <w:rPr>
          <w:rFonts w:ascii="PT Serif" w:hAnsi="PT Serif"/>
          <w:sz w:val="21"/>
          <w:szCs w:val="21"/>
        </w:rPr>
        <w:t xml:space="preserve"> and the ma</w:t>
      </w:r>
      <w:r w:rsidR="00DA049F">
        <w:rPr>
          <w:rFonts w:ascii="PT Serif" w:hAnsi="PT Serif" w:hint="eastAsia"/>
          <w:sz w:val="21"/>
          <w:szCs w:val="21"/>
        </w:rPr>
        <w:t>le</w:t>
      </w:r>
      <w:r w:rsidR="00DA049F">
        <w:rPr>
          <w:rFonts w:ascii="PT Serif" w:hAnsi="PT Serif"/>
          <w:sz w:val="21"/>
          <w:szCs w:val="21"/>
        </w:rPr>
        <w:t xml:space="preserve"> </w:t>
      </w:r>
      <w:r w:rsidR="00DA049F">
        <w:rPr>
          <w:rFonts w:ascii="PT Serif" w:hAnsi="PT Serif" w:hint="eastAsia"/>
          <w:sz w:val="21"/>
          <w:szCs w:val="21"/>
        </w:rPr>
        <w:t>leader</w:t>
      </w:r>
      <w:r w:rsidR="00A678E3">
        <w:rPr>
          <w:rFonts w:ascii="PT Serif" w:hAnsi="PT Serif"/>
          <w:sz w:val="21"/>
          <w:szCs w:val="21"/>
        </w:rPr>
        <w:t xml:space="preserve">. </w:t>
      </w:r>
      <w:r w:rsidR="00DA049F">
        <w:rPr>
          <w:rFonts w:ascii="PT Serif" w:hAnsi="PT Serif" w:hint="eastAsia"/>
          <w:sz w:val="21"/>
          <w:szCs w:val="21"/>
        </w:rPr>
        <w:t xml:space="preserve">Finally, given </w:t>
      </w:r>
      <w:r w:rsidR="00F43323">
        <w:rPr>
          <w:rFonts w:ascii="PT Serif" w:hAnsi="PT Serif"/>
          <w:sz w:val="21"/>
          <w:szCs w:val="21"/>
        </w:rPr>
        <w:t>the large body size of this species, we compare the observation between two different-sized dishes</w:t>
      </w:r>
      <w:r w:rsidR="00DA049F">
        <w:rPr>
          <w:rFonts w:ascii="PT Serif" w:hAnsi="PT Serif" w:hint="eastAsia"/>
          <w:sz w:val="21"/>
          <w:szCs w:val="21"/>
        </w:rPr>
        <w:t>.</w:t>
      </w:r>
    </w:p>
    <w:p w14:paraId="3C1A2DA0" w14:textId="77777777" w:rsidR="00BD1390" w:rsidRDefault="00BD1390" w:rsidP="009A22D3">
      <w:pPr>
        <w:snapToGrid w:val="0"/>
        <w:spacing w:after="0" w:line="240" w:lineRule="auto"/>
        <w:ind w:firstLine="567"/>
        <w:jc w:val="both"/>
        <w:rPr>
          <w:rFonts w:ascii="PT Serif" w:hAnsi="PT Serif"/>
          <w:sz w:val="21"/>
          <w:szCs w:val="21"/>
        </w:rPr>
      </w:pPr>
    </w:p>
    <w:p w14:paraId="03748AE2" w14:textId="015E5837" w:rsidR="00BD1390"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Methods</w:t>
      </w:r>
    </w:p>
    <w:p w14:paraId="481B6ED5" w14:textId="6EBB2E6C" w:rsidR="00166260" w:rsidRPr="00C140EC" w:rsidRDefault="00C140EC" w:rsidP="00166260">
      <w:pPr>
        <w:snapToGrid w:val="0"/>
        <w:spacing w:after="0" w:line="240" w:lineRule="auto"/>
        <w:jc w:val="both"/>
        <w:rPr>
          <w:rFonts w:ascii="PT Serif" w:hAnsi="PT Serif"/>
          <w:i/>
          <w:iCs/>
          <w:sz w:val="21"/>
          <w:szCs w:val="21"/>
        </w:rPr>
      </w:pPr>
      <w:r w:rsidRPr="00C140EC">
        <w:rPr>
          <w:rFonts w:ascii="PT Serif" w:hAnsi="PT Serif"/>
          <w:i/>
          <w:iCs/>
          <w:sz w:val="21"/>
          <w:szCs w:val="21"/>
        </w:rPr>
        <w:t>Behavioral observation</w:t>
      </w:r>
    </w:p>
    <w:p w14:paraId="20204751" w14:textId="6B8433DE" w:rsidR="003E2EB6" w:rsidRDefault="00FC1652" w:rsidP="00F818BC">
      <w:pPr>
        <w:snapToGrid w:val="0"/>
        <w:spacing w:after="0" w:line="240" w:lineRule="auto"/>
        <w:ind w:firstLine="567"/>
        <w:jc w:val="both"/>
        <w:rPr>
          <w:rFonts w:ascii="PT Serif" w:hAnsi="PT Serif"/>
          <w:sz w:val="21"/>
          <w:szCs w:val="21"/>
        </w:rPr>
      </w:pPr>
      <w:commentRangeStart w:id="6"/>
      <w:commentRangeStart w:id="7"/>
      <w:commentRangeStart w:id="8"/>
      <w:r w:rsidRPr="00FA0EB8">
        <w:rPr>
          <w:rFonts w:ascii="PT Serif" w:hAnsi="PT Serif"/>
          <w:color w:val="0070C0"/>
          <w:sz w:val="21"/>
          <w:szCs w:val="21"/>
        </w:rPr>
        <w:t xml:space="preserve">The colony </w:t>
      </w:r>
      <w:r w:rsidR="00BF7B61" w:rsidRPr="00FA0EB8">
        <w:rPr>
          <w:rFonts w:ascii="PT Serif" w:hAnsi="PT Serif"/>
          <w:color w:val="0070C0"/>
          <w:sz w:val="21"/>
          <w:szCs w:val="21"/>
        </w:rPr>
        <w:t xml:space="preserve">of </w:t>
      </w:r>
      <w:r w:rsidR="00BF7B61" w:rsidRPr="00FA0EB8">
        <w:rPr>
          <w:rFonts w:ascii="PT Serif" w:hAnsi="PT Serif"/>
          <w:i/>
          <w:color w:val="0070C0"/>
          <w:sz w:val="21"/>
          <w:szCs w:val="21"/>
        </w:rPr>
        <w:t>Hodotermopsis sjostedti</w:t>
      </w:r>
      <w:r w:rsidR="00BF7B61" w:rsidRPr="00FA0EB8">
        <w:rPr>
          <w:rFonts w:ascii="PT Serif" w:hAnsi="PT Serif"/>
          <w:color w:val="0070C0"/>
          <w:sz w:val="21"/>
          <w:szCs w:val="21"/>
        </w:rPr>
        <w:t xml:space="preserve"> </w:t>
      </w:r>
      <w:r w:rsidRPr="00FA0EB8">
        <w:rPr>
          <w:rFonts w:ascii="PT Serif" w:hAnsi="PT Serif"/>
          <w:color w:val="0070C0"/>
          <w:sz w:val="21"/>
          <w:szCs w:val="21"/>
        </w:rPr>
        <w:t>was collected at Yakushima</w:t>
      </w:r>
      <w:r w:rsidRPr="00FA0EB8">
        <w:rPr>
          <w:rFonts w:ascii="PT Serif" w:hAnsi="PT Serif" w:hint="eastAsia"/>
          <w:color w:val="0070C0"/>
          <w:sz w:val="21"/>
          <w:szCs w:val="21"/>
        </w:rPr>
        <w:t xml:space="preserve"> Island</w:t>
      </w:r>
      <w:r w:rsidRPr="00FA0EB8">
        <w:rPr>
          <w:rFonts w:ascii="PT Serif" w:hAnsi="PT Serif"/>
          <w:color w:val="0070C0"/>
          <w:sz w:val="21"/>
          <w:szCs w:val="21"/>
        </w:rPr>
        <w:t>,</w:t>
      </w:r>
      <w:r w:rsidRPr="00FA0EB8">
        <w:rPr>
          <w:rFonts w:ascii="PT Serif" w:hAnsi="PT Serif" w:hint="eastAsia"/>
          <w:color w:val="0070C0"/>
          <w:sz w:val="21"/>
          <w:szCs w:val="21"/>
        </w:rPr>
        <w:t xml:space="preserve"> Kagoshima prefecture </w:t>
      </w:r>
      <w:ins w:id="9" w:author="大博 中園" w:date="2025-04-22T11:14:00Z" w16du:dateUtc="2025-04-22T02:14:00Z">
        <w:r w:rsidR="008C2325">
          <w:rPr>
            <w:rFonts w:ascii="PT Serif" w:hAnsi="PT Serif" w:hint="eastAsia"/>
            <w:color w:val="0070C0"/>
            <w:sz w:val="21"/>
            <w:szCs w:val="21"/>
          </w:rPr>
          <w:t xml:space="preserve">on </w:t>
        </w:r>
      </w:ins>
      <w:ins w:id="10" w:author="大博 中園" w:date="2025-04-22T11:03:00Z" w16du:dateUtc="2025-04-22T02:03:00Z">
        <w:r w:rsidR="00B35606">
          <w:rPr>
            <w:rFonts w:ascii="PT Serif" w:hAnsi="PT Serif" w:hint="eastAsia"/>
            <w:color w:val="0070C0"/>
            <w:sz w:val="21"/>
            <w:szCs w:val="21"/>
          </w:rPr>
          <w:t xml:space="preserve">12 </w:t>
        </w:r>
      </w:ins>
      <w:ins w:id="11" w:author="大博 中園" w:date="2025-04-22T11:02:00Z" w16du:dateUtc="2025-04-22T02:02:00Z">
        <w:r w:rsidR="00B35606">
          <w:rPr>
            <w:rFonts w:ascii="PT Serif" w:hAnsi="PT Serif" w:hint="eastAsia"/>
            <w:color w:val="0070C0"/>
            <w:sz w:val="21"/>
            <w:szCs w:val="21"/>
          </w:rPr>
          <w:t>May</w:t>
        </w:r>
      </w:ins>
      <w:del w:id="12" w:author="大博 中園" w:date="2025-04-22T11:02:00Z" w16du:dateUtc="2025-04-22T02:02:00Z">
        <w:r w:rsidRPr="00FA0EB8" w:rsidDel="00B35606">
          <w:rPr>
            <w:rFonts w:ascii="PT Serif" w:hAnsi="PT Serif" w:hint="eastAsia"/>
            <w:color w:val="0070C0"/>
            <w:sz w:val="21"/>
            <w:szCs w:val="21"/>
          </w:rPr>
          <w:delText>when?</w:delText>
        </w:r>
      </w:del>
      <w:r w:rsidRPr="00FA0EB8">
        <w:rPr>
          <w:rFonts w:ascii="PT Serif" w:hAnsi="PT Serif" w:hint="eastAsia"/>
          <w:color w:val="0070C0"/>
          <w:sz w:val="21"/>
          <w:szCs w:val="21"/>
        </w:rPr>
        <w:t>,</w:t>
      </w:r>
      <w:r w:rsidRPr="00FA0EB8">
        <w:rPr>
          <w:rFonts w:ascii="PT Serif" w:hAnsi="PT Serif"/>
          <w:color w:val="0070C0"/>
          <w:sz w:val="21"/>
          <w:szCs w:val="21"/>
        </w:rPr>
        <w:t xml:space="preserve"> 2023. The colony included nymphs. </w:t>
      </w:r>
      <w:ins w:id="13" w:author="大博 中園" w:date="2025-04-22T11:11:00Z">
        <w:r w:rsidR="00B35606" w:rsidRPr="00B35606">
          <w:rPr>
            <w:rFonts w:ascii="PT Serif" w:hAnsi="PT Serif"/>
            <w:color w:val="0070C0"/>
            <w:sz w:val="21"/>
            <w:szCs w:val="21"/>
          </w:rPr>
          <w:t xml:space="preserve">In the laboratory, the colony was maintained </w:t>
        </w:r>
      </w:ins>
      <w:ins w:id="14" w:author="大博 中園" w:date="2025-04-22T11:10:00Z">
        <w:r w:rsidR="00B35606" w:rsidRPr="00B35606">
          <w:rPr>
            <w:rFonts w:ascii="PT Serif" w:hAnsi="PT Serif"/>
            <w:color w:val="0070C0"/>
            <w:sz w:val="21"/>
            <w:szCs w:val="21"/>
          </w:rPr>
          <w:t>in plastic containers filled with a 5 cm thick layer of brown-rotted pinewood mixed cellulose (BPC) bait</w:t>
        </w:r>
      </w:ins>
      <w:ins w:id="15" w:author="大博 中園" w:date="2025-04-22T11:22:00Z" w16du:dateUtc="2025-04-22T02:22:00Z">
        <w:r w:rsidR="0061355D">
          <w:rPr>
            <w:rFonts w:ascii="PT Serif" w:hAnsi="PT Serif" w:hint="eastAsia"/>
            <w:color w:val="0070C0"/>
            <w:sz w:val="21"/>
            <w:szCs w:val="21"/>
          </w:rPr>
          <w:t xml:space="preserve"> </w:t>
        </w:r>
      </w:ins>
      <w:ins w:id="16" w:author="大博 中園" w:date="2025-04-22T11:20:00Z" w16du:dateUtc="2025-04-22T02:20:00Z">
        <w:r w:rsidR="006E736E">
          <w:rPr>
            <w:rFonts w:ascii="PT Serif" w:hAnsi="PT Serif"/>
            <w:color w:val="0070C0"/>
            <w:sz w:val="21"/>
            <w:szCs w:val="21"/>
          </w:rPr>
          <w:fldChar w:fldCharType="begin" w:fldLock="1"/>
        </w:r>
        <w:r w:rsidR="006E736E">
          <w:rPr>
            <w:rFonts w:ascii="PT Serif" w:hAnsi="PT Serif"/>
            <w:color w:val="0070C0"/>
            <w:sz w:val="21"/>
            <w:szCs w:val="21"/>
          </w:rPr>
          <w:instrText>ADDIN paperpile_citation &lt;clusterId&gt;T565A622W913T796&lt;/clusterId&gt;&lt;metadata&gt;&lt;citation&gt;&lt;id&gt;cde46e2e-c00a-495c-84c1-af3230bd025d&lt;/id&gt;&lt;/citation&gt;&lt;/metadata&gt;&lt;data&gt;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&lt;/data&gt; \* MERGEFORMAT</w:instrText>
        </w:r>
      </w:ins>
      <w:r w:rsidR="006E736E">
        <w:rPr>
          <w:rFonts w:ascii="PT Serif" w:hAnsi="PT Serif"/>
          <w:color w:val="0070C0"/>
          <w:sz w:val="21"/>
          <w:szCs w:val="21"/>
        </w:rPr>
        <w:fldChar w:fldCharType="separate"/>
      </w:r>
      <w:ins w:id="17" w:author="大博 中園" w:date="2025-04-22T11:20:00Z" w16du:dateUtc="2025-04-22T02:20:00Z">
        <w:r w:rsidR="006E736E">
          <w:rPr>
            <w:rFonts w:ascii="PT Serif" w:hAnsi="PT Serif"/>
            <w:noProof/>
            <w:color w:val="0070C0"/>
            <w:sz w:val="21"/>
            <w:szCs w:val="21"/>
          </w:rPr>
          <w:t>(Mitaka, Akino, and Matsuura 2023)</w:t>
        </w:r>
        <w:r w:rsidR="006E736E">
          <w:rPr>
            <w:rFonts w:ascii="PT Serif" w:hAnsi="PT Serif"/>
            <w:color w:val="0070C0"/>
            <w:sz w:val="21"/>
            <w:szCs w:val="21"/>
          </w:rPr>
          <w:fldChar w:fldCharType="end"/>
        </w:r>
      </w:ins>
      <w:ins w:id="18" w:author="大博 中園" w:date="2025-04-22T11:11:00Z" w16du:dateUtc="2025-04-22T02:11:00Z">
        <w:r w:rsidR="00B35606">
          <w:rPr>
            <w:rFonts w:ascii="PT Serif" w:hAnsi="PT Serif" w:hint="eastAsia"/>
            <w:color w:val="0070C0"/>
            <w:sz w:val="21"/>
            <w:szCs w:val="21"/>
          </w:rPr>
          <w:t xml:space="preserve"> and</w:t>
        </w:r>
      </w:ins>
      <w:ins w:id="19" w:author="大博 中園" w:date="2025-04-22T11:10:00Z">
        <w:r w:rsidR="00B35606" w:rsidRPr="00B35606">
          <w:rPr>
            <w:rFonts w:ascii="PT Serif" w:hAnsi="PT Serif"/>
            <w:color w:val="0070C0"/>
            <w:sz w:val="21"/>
            <w:szCs w:val="21"/>
          </w:rPr>
          <w:t xml:space="preserve"> </w:t>
        </w:r>
      </w:ins>
      <w:ins w:id="20" w:author="大博 中園" w:date="2025-04-22T11:12:00Z" w16du:dateUtc="2025-04-22T02:12:00Z">
        <w:r w:rsidR="00B35606">
          <w:rPr>
            <w:rFonts w:ascii="PT Serif" w:hAnsi="PT Serif" w:hint="eastAsia"/>
            <w:color w:val="0070C0"/>
            <w:sz w:val="21"/>
            <w:szCs w:val="21"/>
          </w:rPr>
          <w:t>b</w:t>
        </w:r>
      </w:ins>
      <w:ins w:id="21" w:author="大博 中園" w:date="2025-04-22T11:10:00Z">
        <w:r w:rsidR="00B35606" w:rsidRPr="00B35606">
          <w:rPr>
            <w:rFonts w:ascii="PT Serif" w:hAnsi="PT Serif"/>
            <w:color w:val="0070C0"/>
            <w:sz w:val="21"/>
            <w:szCs w:val="21"/>
          </w:rPr>
          <w:t xml:space="preserve">locks of </w:t>
        </w:r>
      </w:ins>
      <w:ins w:id="22" w:author="大博 中園" w:date="2025-04-22T11:12:00Z" w16du:dateUtc="2025-04-22T02:12:00Z">
        <w:r w:rsidR="00B35606">
          <w:rPr>
            <w:rFonts w:ascii="PT Serif" w:hAnsi="PT Serif" w:hint="eastAsia"/>
            <w:color w:val="0070C0"/>
            <w:sz w:val="21"/>
            <w:szCs w:val="21"/>
          </w:rPr>
          <w:t>pine</w:t>
        </w:r>
      </w:ins>
      <w:ins w:id="23" w:author="大博 中園" w:date="2025-04-22T11:10:00Z">
        <w:r w:rsidR="00B35606" w:rsidRPr="00B35606">
          <w:rPr>
            <w:rFonts w:ascii="PT Serif" w:hAnsi="PT Serif"/>
            <w:color w:val="0070C0"/>
            <w:sz w:val="21"/>
            <w:szCs w:val="21"/>
          </w:rPr>
          <w:t>wood (50 × 50 × 50 mm). The containers were kept at 25°C under complete darkness</w:t>
        </w:r>
      </w:ins>
      <w:r w:rsidRPr="00FA0EB8">
        <w:rPr>
          <w:rFonts w:ascii="PT Serif" w:hAnsi="PT Serif"/>
          <w:color w:val="0070C0"/>
          <w:sz w:val="21"/>
          <w:szCs w:val="21"/>
        </w:rPr>
        <w:t xml:space="preserve">. </w:t>
      </w:r>
      <w:commentRangeEnd w:id="6"/>
      <w:r w:rsidR="00B5028B">
        <w:rPr>
          <w:rStyle w:val="ac"/>
        </w:rPr>
        <w:commentReference w:id="6"/>
      </w:r>
      <w:commentRangeEnd w:id="7"/>
      <w:r w:rsidR="0017744F">
        <w:rPr>
          <w:rStyle w:val="ac"/>
        </w:rPr>
        <w:commentReference w:id="7"/>
      </w:r>
      <w:commentRangeEnd w:id="8"/>
      <w:r w:rsidR="00E87A82">
        <w:rPr>
          <w:rStyle w:val="ac"/>
        </w:rPr>
        <w:commentReference w:id="8"/>
      </w:r>
      <w:r w:rsidRPr="003525E7">
        <w:rPr>
          <w:rFonts w:ascii="PT Serif" w:hAnsi="PT Serif"/>
          <w:sz w:val="21"/>
          <w:szCs w:val="21"/>
        </w:rPr>
        <w:t>In July,</w:t>
      </w:r>
      <w:r w:rsidR="00B5028B">
        <w:rPr>
          <w:rFonts w:ascii="PT Serif" w:hAnsi="PT Serif" w:hint="eastAsia"/>
          <w:sz w:val="21"/>
          <w:szCs w:val="21"/>
        </w:rPr>
        <w:t xml:space="preserve"> </w:t>
      </w:r>
      <w:commentRangeStart w:id="24"/>
      <w:r w:rsidR="00B5028B">
        <w:rPr>
          <w:rFonts w:ascii="PT Serif" w:hAnsi="PT Serif" w:hint="eastAsia"/>
          <w:sz w:val="21"/>
          <w:szCs w:val="21"/>
        </w:rPr>
        <w:t>202</w:t>
      </w:r>
      <w:ins w:id="25" w:author="TK" w:date="2025-04-24T22:57:00Z" w16du:dateUtc="2025-04-24T13:57:00Z">
        <w:r w:rsidR="00E87A82">
          <w:rPr>
            <w:rFonts w:ascii="PT Serif" w:hAnsi="PT Serif"/>
            <w:sz w:val="21"/>
            <w:szCs w:val="21"/>
          </w:rPr>
          <w:t>3</w:t>
        </w:r>
      </w:ins>
      <w:del w:id="26" w:author="TK" w:date="2025-04-24T22:57:00Z" w16du:dateUtc="2025-04-24T13:57:00Z">
        <w:r w:rsidR="00B5028B" w:rsidDel="00E87A82">
          <w:rPr>
            <w:rFonts w:ascii="PT Serif" w:hAnsi="PT Serif" w:hint="eastAsia"/>
            <w:sz w:val="21"/>
            <w:szCs w:val="21"/>
          </w:rPr>
          <w:delText>4</w:delText>
        </w:r>
      </w:del>
      <w:commentRangeEnd w:id="24"/>
      <w:r w:rsidR="00E15762">
        <w:rPr>
          <w:rStyle w:val="ac"/>
        </w:rPr>
        <w:commentReference w:id="24"/>
      </w:r>
      <w:r w:rsidR="00B5028B">
        <w:rPr>
          <w:rFonts w:ascii="PT Serif" w:hAnsi="PT Serif" w:hint="eastAsia"/>
          <w:sz w:val="21"/>
          <w:szCs w:val="21"/>
        </w:rPr>
        <w:t>,</w:t>
      </w:r>
      <w:r w:rsidRPr="003525E7">
        <w:rPr>
          <w:rFonts w:ascii="PT Serif" w:hAnsi="PT Serif"/>
          <w:sz w:val="21"/>
          <w:szCs w:val="21"/>
        </w:rPr>
        <w:t xml:space="preserve"> we confirmed that </w:t>
      </w:r>
      <w:r>
        <w:rPr>
          <w:rFonts w:ascii="PT Serif" w:hAnsi="PT Serif" w:hint="eastAsia"/>
          <w:sz w:val="21"/>
          <w:szCs w:val="21"/>
        </w:rPr>
        <w:t xml:space="preserve">these nymphs are differentiated into alates. </w:t>
      </w:r>
      <w:r w:rsidR="00B5028B">
        <w:rPr>
          <w:rFonts w:ascii="PT Serif" w:hAnsi="PT Serif" w:hint="eastAsia"/>
          <w:sz w:val="21"/>
          <w:szCs w:val="21"/>
        </w:rPr>
        <w:t>We moved t</w:t>
      </w:r>
      <w:r>
        <w:rPr>
          <w:rFonts w:ascii="PT Serif" w:hAnsi="PT Serif" w:hint="eastAsia"/>
          <w:sz w:val="21"/>
          <w:szCs w:val="21"/>
        </w:rPr>
        <w:t xml:space="preserve">he plastic containers with nests </w:t>
      </w:r>
      <w:r w:rsidR="00FA0EB8">
        <w:rPr>
          <w:rFonts w:ascii="PT Serif" w:hAnsi="PT Serif"/>
          <w:sz w:val="21"/>
          <w:szCs w:val="21"/>
        </w:rPr>
        <w:t>to</w:t>
      </w:r>
      <w:r>
        <w:rPr>
          <w:rFonts w:ascii="PT Serif" w:hAnsi="PT Serif" w:hint="eastAsia"/>
          <w:sz w:val="21"/>
          <w:szCs w:val="21"/>
        </w:rPr>
        <w:t xml:space="preserve"> 27</w:t>
      </w:r>
      <w:r w:rsidRPr="003525E7">
        <w:rPr>
          <w:rFonts w:ascii="PT Serif" w:hAnsi="PT Serif"/>
          <w:sz w:val="21"/>
          <w:szCs w:val="21"/>
        </w:rPr>
        <w:t>°C</w:t>
      </w:r>
      <w:r w:rsidR="00FA0EB8">
        <w:rPr>
          <w:rFonts w:ascii="PT Serif" w:hAnsi="PT Serif"/>
          <w:sz w:val="21"/>
          <w:szCs w:val="21"/>
        </w:rPr>
        <w:t>,</w:t>
      </w:r>
      <w:r>
        <w:rPr>
          <w:rFonts w:ascii="PT Serif" w:hAnsi="PT Serif" w:hint="eastAsia"/>
          <w:sz w:val="21"/>
          <w:szCs w:val="21"/>
        </w:rPr>
        <w:t xml:space="preserve"> and alates </w:t>
      </w:r>
      <w:r w:rsidR="00F43323">
        <w:rPr>
          <w:rFonts w:ascii="PT Serif" w:hAnsi="PT Serif"/>
          <w:sz w:val="21"/>
          <w:szCs w:val="21"/>
        </w:rPr>
        <w:t>flew</w:t>
      </w:r>
      <w:r>
        <w:rPr>
          <w:rFonts w:ascii="PT Serif" w:hAnsi="PT Serif" w:hint="eastAsia"/>
          <w:sz w:val="21"/>
          <w:szCs w:val="21"/>
        </w:rPr>
        <w:t xml:space="preserve"> to come out of the nests. </w:t>
      </w:r>
      <w:r w:rsidR="00406B81">
        <w:rPr>
          <w:rFonts w:ascii="PT Serif" w:hAnsi="PT Serif"/>
          <w:sz w:val="21"/>
          <w:szCs w:val="21"/>
        </w:rPr>
        <w:t xml:space="preserve">Alates were then collected, separated by sex, </w:t>
      </w:r>
      <w:r w:rsidR="006106BF">
        <w:rPr>
          <w:rFonts w:ascii="PT Serif" w:hAnsi="PT Serif"/>
          <w:sz w:val="21"/>
          <w:szCs w:val="21"/>
        </w:rPr>
        <w:t xml:space="preserve">introduced to be </w:t>
      </w:r>
      <w:proofErr w:type="spellStart"/>
      <w:r w:rsidR="006106BF">
        <w:rPr>
          <w:rFonts w:ascii="PT Serif" w:hAnsi="PT Serif"/>
          <w:sz w:val="21"/>
          <w:szCs w:val="21"/>
        </w:rPr>
        <w:t>dealated</w:t>
      </w:r>
      <w:proofErr w:type="spellEnd"/>
      <w:r w:rsidR="006106BF">
        <w:rPr>
          <w:rFonts w:ascii="PT Serif" w:hAnsi="PT Serif"/>
          <w:sz w:val="21"/>
          <w:szCs w:val="21"/>
        </w:rPr>
        <w:t xml:space="preserve"> by manually </w:t>
      </w:r>
      <w:r w:rsidR="00984C0B">
        <w:rPr>
          <w:rFonts w:ascii="PT Serif" w:hAnsi="PT Serif"/>
          <w:sz w:val="21"/>
          <w:szCs w:val="21"/>
        </w:rPr>
        <w:t>pinching wings with forceps,</w:t>
      </w:r>
      <w:r w:rsidR="00406B81">
        <w:rPr>
          <w:rFonts w:ascii="PT Serif" w:hAnsi="PT Serif"/>
          <w:sz w:val="21"/>
          <w:szCs w:val="21"/>
        </w:rPr>
        <w:t xml:space="preserve"> and color-marked with one dot of paint (PX-20; Mitsubishi) on the abdomen to distinguish sex identities</w:t>
      </w:r>
      <w:ins w:id="27" w:author="TK" w:date="2025-04-24T23:00:00Z" w16du:dateUtc="2025-04-24T14:00:00Z">
        <w:r w:rsidR="004441D7">
          <w:rPr>
            <w:rFonts w:ascii="PT Serif" w:hAnsi="PT Serif"/>
            <w:sz w:val="21"/>
            <w:szCs w:val="21"/>
          </w:rPr>
          <w:t xml:space="preserve"> (Fig. 1A)</w:t>
        </w:r>
      </w:ins>
      <w:r w:rsidR="00406B81">
        <w:rPr>
          <w:rFonts w:ascii="PT Serif" w:hAnsi="PT Serif"/>
          <w:sz w:val="21"/>
          <w:szCs w:val="21"/>
        </w:rPr>
        <w:t xml:space="preserve">. These termites were isolated individually </w:t>
      </w:r>
      <w:r w:rsidR="00B5028B">
        <w:rPr>
          <w:rFonts w:ascii="PT Serif" w:hAnsi="PT Serif"/>
          <w:sz w:val="21"/>
          <w:szCs w:val="21"/>
        </w:rPr>
        <w:t xml:space="preserve">for </w:t>
      </w:r>
      <w:r w:rsidR="00406B81">
        <w:rPr>
          <w:rFonts w:ascii="PT Serif" w:hAnsi="PT Serif"/>
          <w:sz w:val="21"/>
          <w:szCs w:val="21"/>
        </w:rPr>
        <w:t xml:space="preserve">more than 30 </w:t>
      </w:r>
      <w:r w:rsidR="00B5028B">
        <w:rPr>
          <w:rFonts w:ascii="PT Serif" w:hAnsi="PT Serif"/>
          <w:sz w:val="21"/>
          <w:szCs w:val="21"/>
        </w:rPr>
        <w:t>minutes</w:t>
      </w:r>
      <w:r w:rsidR="00406B81">
        <w:rPr>
          <w:rFonts w:ascii="PT Serif" w:hAnsi="PT Serif"/>
          <w:sz w:val="21"/>
          <w:szCs w:val="21"/>
        </w:rPr>
        <w:t xml:space="preserve"> before the experiments. </w:t>
      </w:r>
    </w:p>
    <w:p w14:paraId="1801F6C0" w14:textId="35EAB1F4" w:rsidR="006C7D07" w:rsidRDefault="00D9007E" w:rsidP="00166260">
      <w:pPr>
        <w:snapToGrid w:val="0"/>
        <w:spacing w:after="0" w:line="240" w:lineRule="auto"/>
        <w:ind w:firstLine="567"/>
        <w:jc w:val="both"/>
        <w:rPr>
          <w:rFonts w:ascii="PT Serif" w:hAnsi="PT Serif"/>
          <w:sz w:val="21"/>
          <w:szCs w:val="21"/>
        </w:rPr>
      </w:pPr>
      <w:r>
        <w:rPr>
          <w:rFonts w:ascii="PT Serif" w:hAnsi="PT Serif"/>
          <w:sz w:val="21"/>
          <w:szCs w:val="21"/>
        </w:rPr>
        <w:t>We introduced a female-male pair</w:t>
      </w:r>
      <w:r w:rsidR="004966DA">
        <w:rPr>
          <w:rFonts w:ascii="PT Serif" w:hAnsi="PT Serif"/>
          <w:sz w:val="21"/>
          <w:szCs w:val="21"/>
        </w:rPr>
        <w:t xml:space="preserve"> </w:t>
      </w:r>
      <w:r>
        <w:rPr>
          <w:rFonts w:ascii="PT Serif" w:hAnsi="PT Serif"/>
          <w:sz w:val="21"/>
          <w:szCs w:val="21"/>
        </w:rPr>
        <w:t xml:space="preserve">into the experimental arena. The experimental arenas consist of a petri dish (φ = </w:t>
      </w:r>
      <w:r w:rsidR="00FD6AD0">
        <w:rPr>
          <w:rFonts w:ascii="PT Serif" w:hAnsi="PT Serif"/>
          <w:sz w:val="21"/>
          <w:szCs w:val="21"/>
        </w:rPr>
        <w:t>90 and 140</w:t>
      </w:r>
      <w:r>
        <w:rPr>
          <w:rFonts w:ascii="PT Serif" w:hAnsi="PT Serif"/>
          <w:sz w:val="21"/>
          <w:szCs w:val="21"/>
        </w:rPr>
        <w:t xml:space="preserve"> mm</w:t>
      </w:r>
      <w:r w:rsidR="00FD6AD0">
        <w:rPr>
          <w:rFonts w:ascii="PT Serif" w:hAnsi="PT Serif"/>
          <w:sz w:val="21"/>
          <w:szCs w:val="21"/>
        </w:rPr>
        <w:t>, respectively</w:t>
      </w:r>
      <w:r>
        <w:rPr>
          <w:rFonts w:ascii="PT Serif" w:hAnsi="PT Serif"/>
          <w:sz w:val="21"/>
          <w:szCs w:val="21"/>
        </w:rPr>
        <w:t xml:space="preserve">) covered with a layer of moistened plaster that was polished before each trial. We recorded termite movements in the arena for </w:t>
      </w:r>
      <w:r w:rsidR="0071228E">
        <w:rPr>
          <w:rFonts w:ascii="PT Serif" w:hAnsi="PT Serif"/>
          <w:sz w:val="21"/>
          <w:szCs w:val="21"/>
        </w:rPr>
        <w:t>30</w:t>
      </w:r>
      <w:r>
        <w:rPr>
          <w:rFonts w:ascii="PT Serif" w:hAnsi="PT Serif"/>
          <w:sz w:val="21"/>
          <w:szCs w:val="21"/>
        </w:rPr>
        <w:t xml:space="preserve"> minutes using a video camera (HC-X1500-K, Panasonic) with a resolution of 3840x2160 </w:t>
      </w:r>
      <w:r w:rsidR="00B5028B">
        <w:rPr>
          <w:rFonts w:ascii="PT Serif" w:hAnsi="PT Serif"/>
          <w:sz w:val="21"/>
          <w:szCs w:val="21"/>
        </w:rPr>
        <w:t>pixels</w:t>
      </w:r>
      <w:r>
        <w:rPr>
          <w:rFonts w:ascii="PT Serif" w:hAnsi="PT Serif"/>
          <w:sz w:val="21"/>
          <w:szCs w:val="21"/>
        </w:rPr>
        <w:t xml:space="preserve"> at 59.96 frames per second (FPS). In total, we obtained </w:t>
      </w:r>
      <w:r w:rsidR="00B5028B">
        <w:rPr>
          <w:rFonts w:ascii="PT Serif" w:hAnsi="PT Serif"/>
          <w:sz w:val="21"/>
          <w:szCs w:val="21"/>
        </w:rPr>
        <w:t>videos</w:t>
      </w:r>
      <w:r>
        <w:rPr>
          <w:rFonts w:ascii="PT Serif" w:hAnsi="PT Serif"/>
          <w:sz w:val="21"/>
          <w:szCs w:val="21"/>
        </w:rPr>
        <w:t xml:space="preserve"> of</w:t>
      </w:r>
      <w:r w:rsidR="007722DD">
        <w:rPr>
          <w:rFonts w:ascii="PT Serif" w:hAnsi="PT Serif"/>
          <w:sz w:val="21"/>
          <w:szCs w:val="21"/>
        </w:rPr>
        <w:t xml:space="preserve"> </w:t>
      </w:r>
      <w:r w:rsidR="00B5028B">
        <w:rPr>
          <w:rFonts w:ascii="PT Serif" w:hAnsi="PT Serif" w:hint="eastAsia"/>
          <w:sz w:val="21"/>
          <w:szCs w:val="21"/>
        </w:rPr>
        <w:t>10</w:t>
      </w:r>
      <w:r>
        <w:rPr>
          <w:rFonts w:ascii="PT Serif" w:hAnsi="PT Serif"/>
          <w:sz w:val="21"/>
          <w:szCs w:val="21"/>
        </w:rPr>
        <w:t xml:space="preserve"> pairs </w:t>
      </w:r>
      <w:r w:rsidR="007722DD">
        <w:rPr>
          <w:rFonts w:ascii="PT Serif" w:hAnsi="PT Serif"/>
          <w:sz w:val="21"/>
          <w:szCs w:val="21"/>
        </w:rPr>
        <w:t xml:space="preserve">for </w:t>
      </w:r>
      <w:r w:rsidR="00B5028B">
        <w:rPr>
          <w:rFonts w:ascii="PT Serif" w:hAnsi="PT Serif"/>
          <w:sz w:val="21"/>
          <w:szCs w:val="21"/>
        </w:rPr>
        <w:t xml:space="preserve">the 90 mm dish and the </w:t>
      </w:r>
      <w:r w:rsidR="007722DD">
        <w:rPr>
          <w:rFonts w:ascii="PT Serif" w:hAnsi="PT Serif"/>
          <w:sz w:val="21"/>
          <w:szCs w:val="21"/>
        </w:rPr>
        <w:t>1</w:t>
      </w:r>
      <w:r w:rsidR="00B5028B">
        <w:rPr>
          <w:rFonts w:ascii="PT Serif" w:hAnsi="PT Serif" w:hint="eastAsia"/>
          <w:sz w:val="21"/>
          <w:szCs w:val="21"/>
        </w:rPr>
        <w:t>5</w:t>
      </w:r>
      <w:r w:rsidR="007722DD">
        <w:rPr>
          <w:rFonts w:ascii="PT Serif" w:hAnsi="PT Serif"/>
          <w:sz w:val="21"/>
          <w:szCs w:val="21"/>
        </w:rPr>
        <w:t>0 mm dish.</w:t>
      </w:r>
      <w:r>
        <w:rPr>
          <w:rFonts w:ascii="PT Serif" w:hAnsi="PT Serif"/>
          <w:sz w:val="21"/>
          <w:szCs w:val="21"/>
        </w:rPr>
        <w:t xml:space="preserve"> </w:t>
      </w:r>
      <w:r w:rsidR="00F818BC">
        <w:rPr>
          <w:rFonts w:ascii="PT Serif" w:hAnsi="PT Serif"/>
          <w:sz w:val="21"/>
          <w:szCs w:val="21"/>
        </w:rPr>
        <w:t>Because only one colony was</w:t>
      </w:r>
      <w:r w:rsidR="00D420D2">
        <w:rPr>
          <w:rFonts w:ascii="PT Serif" w:hAnsi="PT Serif"/>
          <w:sz w:val="21"/>
          <w:szCs w:val="21"/>
        </w:rPr>
        <w:t xml:space="preserve"> available</w:t>
      </w:r>
      <w:r w:rsidR="00166260">
        <w:rPr>
          <w:rFonts w:ascii="PT Serif" w:hAnsi="PT Serif"/>
          <w:sz w:val="21"/>
          <w:szCs w:val="21"/>
        </w:rPr>
        <w:t>, all pairs were from</w:t>
      </w:r>
      <w:r w:rsidR="00B5028B">
        <w:rPr>
          <w:rFonts w:ascii="PT Serif" w:hAnsi="PT Serif" w:hint="eastAsia"/>
          <w:sz w:val="21"/>
          <w:szCs w:val="21"/>
        </w:rPr>
        <w:t xml:space="preserve"> the</w:t>
      </w:r>
      <w:r w:rsidR="00166260">
        <w:rPr>
          <w:rFonts w:ascii="PT Serif" w:hAnsi="PT Serif"/>
          <w:sz w:val="21"/>
          <w:szCs w:val="21"/>
        </w:rPr>
        <w:t xml:space="preserve"> nest mate</w:t>
      </w:r>
      <w:r w:rsidR="00B5028B">
        <w:rPr>
          <w:rFonts w:ascii="PT Serif" w:hAnsi="PT Serif" w:hint="eastAsia"/>
          <w:sz w:val="21"/>
          <w:szCs w:val="21"/>
        </w:rPr>
        <w:t>s</w:t>
      </w:r>
      <w:r w:rsidR="00166260">
        <w:rPr>
          <w:rFonts w:ascii="PT Serif" w:hAnsi="PT Serif"/>
          <w:sz w:val="21"/>
          <w:szCs w:val="21"/>
        </w:rPr>
        <w:t xml:space="preserve">. </w:t>
      </w:r>
      <w:r>
        <w:rPr>
          <w:rFonts w:ascii="PT Serif" w:hAnsi="PT Serif"/>
          <w:sz w:val="21"/>
          <w:szCs w:val="21"/>
        </w:rPr>
        <w:t>All the videos were cropped to 2000x2000 pix to only include the arena in the frame before the video analysis.</w:t>
      </w:r>
    </w:p>
    <w:p w14:paraId="3A8DDF4B" w14:textId="77777777" w:rsidR="006B39FD" w:rsidRDefault="006B39FD" w:rsidP="00C140EC">
      <w:pPr>
        <w:snapToGrid w:val="0"/>
        <w:spacing w:after="0" w:line="240" w:lineRule="auto"/>
        <w:jc w:val="both"/>
        <w:rPr>
          <w:rFonts w:ascii="PT Serif" w:hAnsi="PT Serif"/>
          <w:sz w:val="21"/>
          <w:szCs w:val="21"/>
        </w:rPr>
      </w:pPr>
    </w:p>
    <w:p w14:paraId="3C377B87" w14:textId="316CFFD8" w:rsidR="00C140EC" w:rsidRPr="00AE5DF9" w:rsidRDefault="00C140EC" w:rsidP="00C140EC">
      <w:pPr>
        <w:snapToGrid w:val="0"/>
        <w:spacing w:after="0" w:line="240" w:lineRule="auto"/>
        <w:jc w:val="both"/>
        <w:rPr>
          <w:rFonts w:ascii="PT Serif" w:hAnsi="PT Serif"/>
          <w:i/>
          <w:iCs/>
          <w:sz w:val="21"/>
          <w:szCs w:val="21"/>
        </w:rPr>
      </w:pPr>
      <w:r w:rsidRPr="00AE5DF9">
        <w:rPr>
          <w:rFonts w:ascii="PT Serif" w:hAnsi="PT Serif"/>
          <w:i/>
          <w:iCs/>
          <w:sz w:val="21"/>
          <w:szCs w:val="21"/>
        </w:rPr>
        <w:t xml:space="preserve">Data </w:t>
      </w:r>
      <w:r w:rsidR="00234130">
        <w:rPr>
          <w:rFonts w:ascii="PT Serif" w:hAnsi="PT Serif"/>
          <w:i/>
          <w:iCs/>
          <w:sz w:val="21"/>
          <w:szCs w:val="21"/>
        </w:rPr>
        <w:t>processing</w:t>
      </w:r>
      <w:commentRangeStart w:id="28"/>
      <w:commentRangeEnd w:id="28"/>
      <w:r w:rsidR="008D1BD3">
        <w:rPr>
          <w:rStyle w:val="ac"/>
        </w:rPr>
        <w:commentReference w:id="28"/>
      </w:r>
    </w:p>
    <w:p w14:paraId="35E6025F" w14:textId="4BFDB697" w:rsidR="00490AFA" w:rsidRDefault="00ED2820" w:rsidP="00AA728B">
      <w:pPr>
        <w:snapToGrid w:val="0"/>
        <w:spacing w:after="0" w:line="240" w:lineRule="auto"/>
        <w:ind w:firstLine="567"/>
        <w:jc w:val="both"/>
        <w:rPr>
          <w:rFonts w:ascii="PT Serif" w:hAnsi="PT Serif"/>
          <w:sz w:val="21"/>
          <w:szCs w:val="21"/>
        </w:rPr>
      </w:pPr>
      <w:r>
        <w:rPr>
          <w:rFonts w:ascii="PT Serif" w:hAnsi="PT Serif"/>
          <w:sz w:val="21"/>
          <w:szCs w:val="21"/>
        </w:rPr>
        <w:lastRenderedPageBreak/>
        <w:t xml:space="preserve">All videos were analyzed using SLEAP v 1.4.0 </w:t>
      </w:r>
      <w:r w:rsidR="00FA0EB8">
        <w:rPr>
          <w:rFonts w:ascii="PT Serif" w:hAnsi="PT Serif"/>
          <w:sz w:val="21"/>
          <w:szCs w:val="21"/>
        </w:rPr>
        <w:fldChar w:fldCharType="begin"/>
      </w:r>
      <w:r w:rsidR="00FA0EB8">
        <w:rPr>
          <w:rFonts w:ascii="PT Serif" w:hAnsi="PT Serif"/>
          <w:sz w:val="21"/>
          <w:szCs w:val="21"/>
        </w:rPr>
        <w:instrText xml:space="preserve"> ADDIN ZOTERO_ITEM CSL_CITATION {"citationID":"pBFZqjOa","properties":{"formattedCitation":"(Pereira et al., 2022)","plainCitation":"(Pereira et al., 2022)","noteIndex":0},"citationItems":[{"id":3013,"uris":["http://zotero.org/users/9949769/items/H5E5LCTU"],"itemData":{"id":3013,"type":"article-journal","abstract":"The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W."},{"family":"Murthy","given":"Mala"}],"issued":{"date-parts":[["2022"]]},"citation-key":"pereiraSLEAPDeepLearning2022"}}],"schema":"https://github.com/citation-style-language/schema/raw/master/csl-citation.json"} </w:instrText>
      </w:r>
      <w:r w:rsidR="00FA0EB8">
        <w:rPr>
          <w:rFonts w:ascii="PT Serif" w:hAnsi="PT Serif"/>
          <w:sz w:val="21"/>
          <w:szCs w:val="21"/>
        </w:rPr>
        <w:fldChar w:fldCharType="separate"/>
      </w:r>
      <w:r w:rsidR="00FA0EB8" w:rsidRPr="00FA0EB8">
        <w:rPr>
          <w:rFonts w:ascii="PT Serif" w:hAnsi="PT Serif"/>
          <w:sz w:val="21"/>
        </w:rPr>
        <w:t>(Pereira et al., 2022)</w:t>
      </w:r>
      <w:r w:rsidR="00FA0EB8">
        <w:rPr>
          <w:rFonts w:ascii="PT Serif" w:hAnsi="PT Serif"/>
          <w:sz w:val="21"/>
          <w:szCs w:val="21"/>
        </w:rPr>
        <w:fldChar w:fldCharType="end"/>
      </w:r>
      <w:r>
        <w:rPr>
          <w:rFonts w:ascii="PT Serif" w:hAnsi="PT Serif"/>
          <w:sz w:val="21"/>
          <w:szCs w:val="21"/>
        </w:rPr>
        <w:t xml:space="preserve"> to estimate the movement of </w:t>
      </w:r>
      <w:r w:rsidR="00B5028B">
        <w:rPr>
          <w:rFonts w:ascii="PT Serif" w:hAnsi="PT Serif"/>
          <w:sz w:val="21"/>
          <w:szCs w:val="21"/>
        </w:rPr>
        <w:t xml:space="preserve">the </w:t>
      </w:r>
      <w:r>
        <w:rPr>
          <w:rFonts w:ascii="PT Serif" w:hAnsi="PT Serif"/>
          <w:sz w:val="21"/>
          <w:szCs w:val="21"/>
        </w:rPr>
        <w:t xml:space="preserve">body parts of each individual. </w:t>
      </w:r>
      <w:r w:rsidR="00E64414">
        <w:rPr>
          <w:rFonts w:ascii="PT Serif" w:hAnsi="PT Serif"/>
          <w:sz w:val="21"/>
          <w:szCs w:val="21"/>
        </w:rPr>
        <w:t xml:space="preserve">The model was based on </w:t>
      </w:r>
      <w:r w:rsidR="00551432">
        <w:rPr>
          <w:rFonts w:ascii="PT Serif" w:hAnsi="PT Serif"/>
          <w:sz w:val="21"/>
          <w:szCs w:val="21"/>
        </w:rPr>
        <w:t xml:space="preserve">that developed for </w:t>
      </w:r>
      <w:r w:rsidR="00551432" w:rsidRPr="00FA0EB8">
        <w:rPr>
          <w:rFonts w:ascii="PT Serif" w:hAnsi="PT Serif"/>
          <w:i/>
          <w:sz w:val="21"/>
          <w:szCs w:val="21"/>
        </w:rPr>
        <w:t>Reticulitermes speratus</w:t>
      </w:r>
      <w:r w:rsidR="00551432">
        <w:rPr>
          <w:rFonts w:ascii="PT Serif" w:hAnsi="PT Serif"/>
          <w:sz w:val="21"/>
          <w:szCs w:val="21"/>
        </w:rPr>
        <w:t xml:space="preserve"> and </w:t>
      </w:r>
      <w:r w:rsidR="00551432" w:rsidRPr="00FA0EB8">
        <w:rPr>
          <w:rFonts w:ascii="PT Serif" w:hAnsi="PT Serif"/>
          <w:i/>
          <w:sz w:val="21"/>
          <w:szCs w:val="21"/>
        </w:rPr>
        <w:t>Coptotermes formosanus</w:t>
      </w:r>
      <w:r w:rsidR="00551432">
        <w:rPr>
          <w:rFonts w:ascii="PT Serif" w:hAnsi="PT Serif"/>
          <w:sz w:val="21"/>
          <w:szCs w:val="21"/>
        </w:rPr>
        <w:t xml:space="preserve"> in a previous study</w:t>
      </w:r>
      <w:r w:rsidR="00FA0EB8">
        <w:rPr>
          <w:rFonts w:ascii="PT Serif" w:hAnsi="PT Serif" w:hint="eastAsia"/>
          <w:sz w:val="21"/>
          <w:szCs w:val="21"/>
        </w:rPr>
        <w:t xml:space="preserve"> </w:t>
      </w:r>
      <w:r w:rsidR="00FA0EB8">
        <w:rPr>
          <w:rFonts w:ascii="PT Serif" w:hAnsi="PT Serif"/>
          <w:sz w:val="21"/>
          <w:szCs w:val="21"/>
        </w:rPr>
        <w:fldChar w:fldCharType="begin"/>
      </w:r>
      <w:r w:rsidR="00FA0EB8">
        <w:rPr>
          <w:rFonts w:ascii="PT Serif" w:hAnsi="PT Serif"/>
          <w:sz w:val="21"/>
          <w:szCs w:val="21"/>
        </w:rPr>
        <w:instrText xml:space="preserve"> ADDIN ZOTERO_ITEM CSL_CITATION {"citationID":"1Etdu4jU","properties":{"formattedCitation":"(Mizumoto and Reiter, 2025)","plainCitation":"(Mizumoto and Reiter, 2025)","noteIndex":0},"citationItems":[{"id":23094,"uris":["http://zotero.org/users/9949769/items/EJRKHY6C"],"itemData":{"id":23094,"type":"article","abstract":"How do animals coordinate their motion during migration? Traditional models of collective motion, for example, describing bird flocks or fish schools, rely on visual interactions. However, many animals are blind, requiring movement coordination through maintenance of physical contact. The risks and cost of becoming accidentally separated may encourage the evolution of compensatory strategies. Here we study tandem running in blind termites. We quantitatively investigate how these animals use their appendages to maintain stable pair movements. During tandem runs, male followers use shorter palps and longer antennae to maintain physical contact with female leaders. Our posture-tracking analysis revealed that termites dynamically change their antennal movements. Males stabilize their antennae to maintain contact with their partners while their palps are in contact. When the male palps lost contact with a female, males started swinging antennae while increasing movement speed. Antennae removal experiments revealed that antennal swinging contributes to pair maintenance, and males compensate for single antenna loss by increasing the swinging of the remaining one. By providing detailed information on contact-based movement coordination, our results contribute to understanding the diversity of animal collective behavior.","DOI":"10.1101/2025.02.13.638054","language":"en","license":"© 2025, Posted by Cold Spring Harbor Laboratory. This pre-print is available under a Creative Commons License (Attribution-NonCommercial-NoDerivs 4.0 International), CC BY-NC-ND 4.0, as described at http://creativecommons.org/licenses/by-nc-nd/4.0/","note":"page: 2025.02.13.638054\nsection: New Results","publisher":"bioRxiv","source":"bioRxiv","title":"Maintaining tandem movement cohesion through antennal movements in termites","URL":"https://www.biorxiv.org/content/10.1101/2025.02.13.638054v1","author":[{"family":"Mizumoto","given":"Nobuaki"},{"family":"Reiter","given":"Sam"}],"accessed":{"date-parts":[["2025",2,21]]},"issued":{"date-parts":[["2025",2,13]]},"citation-key":"mizumotoMaintainingTandemMovement2025"}}],"schema":"https://github.com/citation-style-language/schema/raw/master/csl-citation.json"} </w:instrText>
      </w:r>
      <w:r w:rsidR="00FA0EB8">
        <w:rPr>
          <w:rFonts w:ascii="PT Serif" w:hAnsi="PT Serif"/>
          <w:sz w:val="21"/>
          <w:szCs w:val="21"/>
        </w:rPr>
        <w:fldChar w:fldCharType="separate"/>
      </w:r>
      <w:r w:rsidR="00FA0EB8" w:rsidRPr="00FA0EB8">
        <w:rPr>
          <w:rFonts w:ascii="PT Serif" w:hAnsi="PT Serif"/>
          <w:sz w:val="21"/>
        </w:rPr>
        <w:t>(Mizumoto and Reiter, 2025)</w:t>
      </w:r>
      <w:r w:rsidR="00FA0EB8">
        <w:rPr>
          <w:rFonts w:ascii="PT Serif" w:hAnsi="PT Serif"/>
          <w:sz w:val="21"/>
          <w:szCs w:val="21"/>
        </w:rPr>
        <w:fldChar w:fldCharType="end"/>
      </w:r>
      <w:r w:rsidR="00AA728B">
        <w:rPr>
          <w:rFonts w:ascii="PT Serif" w:hAnsi="PT Serif"/>
          <w:sz w:val="21"/>
          <w:szCs w:val="21"/>
        </w:rPr>
        <w:t>, with</w:t>
      </w:r>
      <w:r>
        <w:rPr>
          <w:rFonts w:ascii="PT Serif" w:hAnsi="PT Serif"/>
          <w:sz w:val="21"/>
          <w:szCs w:val="21"/>
        </w:rPr>
        <w:t xml:space="preserve"> a 17-node skeleton: antenna tips (LR), antenna middle (LR), antenna base (LR), head (middle of mouth parts), head-pronotum boundary, pronotum-mesonotum boundary, metanotum-abdomen boundary, abdomen-tip, fore legs (LR), mid legs (LR), and the hind legs (LR).</w:t>
      </w:r>
      <w:r w:rsidR="00490AFA">
        <w:rPr>
          <w:rFonts w:ascii="PT Serif" w:hAnsi="PT Serif" w:hint="eastAsia"/>
          <w:sz w:val="21"/>
          <w:szCs w:val="21"/>
        </w:rPr>
        <w:t xml:space="preserve"> First, we </w:t>
      </w:r>
      <w:r w:rsidR="00490AFA">
        <w:rPr>
          <w:rFonts w:ascii="PT Serif" w:hAnsi="PT Serif"/>
          <w:sz w:val="21"/>
          <w:szCs w:val="21"/>
        </w:rPr>
        <w:t>tracked the videos at</w:t>
      </w:r>
      <w:r w:rsidR="00490AFA">
        <w:rPr>
          <w:rFonts w:ascii="PT Serif" w:hAnsi="PT Serif" w:hint="eastAsia"/>
          <w:sz w:val="21"/>
          <w:szCs w:val="21"/>
        </w:rPr>
        <w:t xml:space="preserve"> 90 mm dish.</w:t>
      </w:r>
      <w:r>
        <w:rPr>
          <w:rFonts w:ascii="PT Serif" w:hAnsi="PT Serif"/>
          <w:sz w:val="21"/>
          <w:szCs w:val="21"/>
        </w:rPr>
        <w:t xml:space="preserve"> </w:t>
      </w:r>
      <w:commentRangeStart w:id="29"/>
      <w:r>
        <w:rPr>
          <w:rFonts w:ascii="PT Serif" w:hAnsi="PT Serif"/>
          <w:sz w:val="21"/>
          <w:szCs w:val="21"/>
        </w:rPr>
        <w:t xml:space="preserve">We labeled </w:t>
      </w:r>
      <w:r w:rsidR="0015739A">
        <w:rPr>
          <w:rFonts w:ascii="PT Serif" w:hAnsi="PT Serif"/>
          <w:sz w:val="21"/>
          <w:szCs w:val="21"/>
        </w:rPr>
        <w:t>X</w:t>
      </w:r>
      <w:r>
        <w:rPr>
          <w:rFonts w:ascii="PT Serif" w:hAnsi="PT Serif"/>
          <w:sz w:val="21"/>
          <w:szCs w:val="21"/>
        </w:rPr>
        <w:t xml:space="preserve"> individuals from </w:t>
      </w:r>
      <w:r w:rsidR="0015739A">
        <w:rPr>
          <w:rFonts w:ascii="PT Serif" w:hAnsi="PT Serif"/>
          <w:sz w:val="21"/>
          <w:szCs w:val="21"/>
        </w:rPr>
        <w:t>Y</w:t>
      </w:r>
      <w:r>
        <w:rPr>
          <w:rFonts w:ascii="PT Serif" w:hAnsi="PT Serif"/>
          <w:sz w:val="21"/>
          <w:szCs w:val="21"/>
        </w:rPr>
        <w:t xml:space="preserve"> videos for training</w:t>
      </w:r>
      <w:commentRangeEnd w:id="29"/>
      <w:r w:rsidR="00490AFA">
        <w:rPr>
          <w:rStyle w:val="ac"/>
        </w:rPr>
        <w:commentReference w:id="29"/>
      </w:r>
      <w:r>
        <w:rPr>
          <w:rFonts w:ascii="PT Serif" w:hAnsi="PT Serif"/>
          <w:sz w:val="21"/>
          <w:szCs w:val="21"/>
        </w:rPr>
        <w:t xml:space="preserve">. We trained a U-Net-based model with a multi-animal top-down approach, with a receptive field size of </w:t>
      </w:r>
      <w:r w:rsidR="0015739A">
        <w:rPr>
          <w:rFonts w:ascii="PT Serif" w:hAnsi="PT Serif"/>
          <w:sz w:val="21"/>
          <w:szCs w:val="21"/>
        </w:rPr>
        <w:t>X</w:t>
      </w:r>
      <w:r>
        <w:rPr>
          <w:rFonts w:ascii="PT Serif" w:hAnsi="PT Serif"/>
          <w:sz w:val="21"/>
          <w:szCs w:val="21"/>
        </w:rPr>
        <w:t xml:space="preserve"> pixels for the centroid and </w:t>
      </w:r>
      <w:r w:rsidR="0015739A">
        <w:rPr>
          <w:rFonts w:ascii="PT Serif" w:hAnsi="PT Serif"/>
          <w:sz w:val="21"/>
          <w:szCs w:val="21"/>
        </w:rPr>
        <w:t>Y</w:t>
      </w:r>
      <w:r>
        <w:rPr>
          <w:rFonts w:ascii="PT Serif" w:hAnsi="PT Serif"/>
          <w:sz w:val="21"/>
          <w:szCs w:val="21"/>
        </w:rPr>
        <w:t xml:space="preserve"> pixels for the centered instance, on Nvidia GeForce RTX 4090, where augmentation was done by rotating images from -180 to 180 degrees. The mean Average Precision (</w:t>
      </w:r>
      <w:proofErr w:type="spellStart"/>
      <w:r>
        <w:rPr>
          <w:rFonts w:ascii="PT Serif" w:hAnsi="PT Serif"/>
          <w:sz w:val="21"/>
          <w:szCs w:val="21"/>
        </w:rPr>
        <w:t>mAP</w:t>
      </w:r>
      <w:proofErr w:type="spellEnd"/>
      <w:r>
        <w:rPr>
          <w:rFonts w:ascii="PT Serif" w:hAnsi="PT Serif"/>
          <w:sz w:val="21"/>
          <w:szCs w:val="21"/>
        </w:rPr>
        <w:t>) and mean Average Recall (</w:t>
      </w:r>
      <w:proofErr w:type="spellStart"/>
      <w:r>
        <w:rPr>
          <w:rFonts w:ascii="PT Serif" w:hAnsi="PT Serif"/>
          <w:sz w:val="21"/>
          <w:szCs w:val="21"/>
        </w:rPr>
        <w:t>mAR</w:t>
      </w:r>
      <w:proofErr w:type="spellEnd"/>
      <w:r>
        <w:rPr>
          <w:rFonts w:ascii="PT Serif" w:hAnsi="PT Serif"/>
          <w:sz w:val="21"/>
          <w:szCs w:val="21"/>
        </w:rPr>
        <w:t xml:space="preserve">) of this model </w:t>
      </w:r>
      <w:commentRangeStart w:id="30"/>
      <w:r>
        <w:rPr>
          <w:rFonts w:ascii="PT Serif" w:hAnsi="PT Serif"/>
          <w:sz w:val="21"/>
          <w:szCs w:val="21"/>
        </w:rPr>
        <w:t xml:space="preserve">were </w:t>
      </w:r>
      <w:r w:rsidRPr="005E225C">
        <w:rPr>
          <w:rFonts w:ascii="PT Serif" w:hAnsi="PT Serif"/>
          <w:color w:val="C00000"/>
          <w:sz w:val="21"/>
          <w:szCs w:val="21"/>
        </w:rPr>
        <w:t>0.687</w:t>
      </w:r>
      <w:r>
        <w:rPr>
          <w:rFonts w:ascii="PT Serif" w:hAnsi="PT Serif"/>
          <w:sz w:val="21"/>
          <w:szCs w:val="21"/>
        </w:rPr>
        <w:t xml:space="preserve"> and </w:t>
      </w:r>
      <w:r w:rsidRPr="005E225C">
        <w:rPr>
          <w:rFonts w:ascii="PT Serif" w:hAnsi="PT Serif"/>
          <w:color w:val="C00000"/>
          <w:sz w:val="21"/>
          <w:szCs w:val="21"/>
        </w:rPr>
        <w:t>0.766</w:t>
      </w:r>
      <w:r>
        <w:rPr>
          <w:rFonts w:ascii="PT Serif" w:hAnsi="PT Serif"/>
          <w:sz w:val="21"/>
          <w:szCs w:val="21"/>
        </w:rPr>
        <w:t>, respectively</w:t>
      </w:r>
      <w:commentRangeEnd w:id="30"/>
      <w:r w:rsidR="00490AFA">
        <w:rPr>
          <w:rStyle w:val="ac"/>
        </w:rPr>
        <w:commentReference w:id="30"/>
      </w:r>
      <w:r>
        <w:rPr>
          <w:rFonts w:ascii="PT Serif" w:hAnsi="PT Serif"/>
          <w:sz w:val="21"/>
          <w:szCs w:val="21"/>
        </w:rPr>
        <w:t>. While tracking after the inference, we used the instance similarity method with the greedy matching method.</w:t>
      </w:r>
      <w:r w:rsidR="00490AFA">
        <w:rPr>
          <w:rFonts w:ascii="PT Serif" w:hAnsi="PT Serif" w:hint="eastAsia"/>
          <w:sz w:val="21"/>
          <w:szCs w:val="21"/>
        </w:rPr>
        <w:t xml:space="preserve"> Then, based on the model developed for </w:t>
      </w:r>
      <w:r w:rsidR="00490AFA">
        <w:rPr>
          <w:rFonts w:ascii="PT Serif" w:hAnsi="PT Serif"/>
          <w:sz w:val="21"/>
          <w:szCs w:val="21"/>
        </w:rPr>
        <w:t xml:space="preserve">the 90 mm dish, we performed the tracking for the </w:t>
      </w:r>
      <w:r w:rsidR="00490AFA">
        <w:rPr>
          <w:rFonts w:ascii="PT Serif" w:hAnsi="PT Serif" w:hint="eastAsia"/>
          <w:sz w:val="21"/>
          <w:szCs w:val="21"/>
        </w:rPr>
        <w:t xml:space="preserve">150 mm dish. We used the same </w:t>
      </w:r>
      <w:r w:rsidR="00490AFA">
        <w:rPr>
          <w:rFonts w:ascii="PT Serif" w:hAnsi="PT Serif"/>
          <w:sz w:val="21"/>
          <w:szCs w:val="21"/>
        </w:rPr>
        <w:t>procedure</w:t>
      </w:r>
      <w:r w:rsidR="00490AFA">
        <w:rPr>
          <w:rFonts w:ascii="PT Serif" w:hAnsi="PT Serif" w:hint="eastAsia"/>
          <w:sz w:val="21"/>
          <w:szCs w:val="21"/>
        </w:rPr>
        <w:t xml:space="preserve"> as above, where we </w:t>
      </w:r>
      <w:r w:rsidR="00490AFA">
        <w:rPr>
          <w:rFonts w:ascii="PT Serif" w:hAnsi="PT Serif"/>
          <w:sz w:val="21"/>
          <w:szCs w:val="21"/>
        </w:rPr>
        <w:t>labeled X individuals from Y videos for training</w:t>
      </w:r>
      <w:commentRangeStart w:id="31"/>
      <w:commentRangeEnd w:id="31"/>
      <w:r w:rsidR="00490AFA">
        <w:rPr>
          <w:rStyle w:val="ac"/>
        </w:rPr>
        <w:commentReference w:id="31"/>
      </w:r>
    </w:p>
    <w:p w14:paraId="509E92F1" w14:textId="6A97B52A" w:rsidR="005E225C" w:rsidRPr="00AF7321" w:rsidRDefault="00ED2820" w:rsidP="00AA728B">
      <w:pPr>
        <w:snapToGrid w:val="0"/>
        <w:spacing w:after="0" w:line="240" w:lineRule="auto"/>
        <w:ind w:firstLine="567"/>
        <w:jc w:val="both"/>
        <w:rPr>
          <w:rFonts w:ascii="PT Serif" w:hAnsi="PT Serif"/>
          <w:sz w:val="21"/>
          <w:szCs w:val="21"/>
        </w:rPr>
      </w:pPr>
      <w:r>
        <w:rPr>
          <w:rFonts w:ascii="PT Serif" w:hAnsi="PT Serif"/>
          <w:sz w:val="21"/>
          <w:szCs w:val="21"/>
        </w:rPr>
        <w:t>All pose estimation data were converted to HDF5 files</w:t>
      </w:r>
      <w:r w:rsidR="00490AFA">
        <w:rPr>
          <w:rFonts w:ascii="PT Serif" w:hAnsi="PT Serif" w:hint="eastAsia"/>
          <w:sz w:val="21"/>
          <w:szCs w:val="21"/>
        </w:rPr>
        <w:t xml:space="preserve">, which </w:t>
      </w:r>
      <w:r w:rsidR="00490AFA">
        <w:rPr>
          <w:rFonts w:ascii="PT Serif" w:hAnsi="PT Serif"/>
          <w:sz w:val="21"/>
          <w:szCs w:val="21"/>
        </w:rPr>
        <w:t>were</w:t>
      </w:r>
      <w:r w:rsidR="00490AFA">
        <w:rPr>
          <w:rFonts w:ascii="PT Serif" w:hAnsi="PT Serif" w:hint="eastAsia"/>
          <w:sz w:val="21"/>
          <w:szCs w:val="21"/>
        </w:rPr>
        <w:t xml:space="preserve"> </w:t>
      </w:r>
      <w:r w:rsidR="00490AFA">
        <w:rPr>
          <w:rFonts w:ascii="PT Serif" w:hAnsi="PT Serif"/>
          <w:sz w:val="21"/>
          <w:szCs w:val="21"/>
        </w:rPr>
        <w:t>further</w:t>
      </w:r>
      <w:r w:rsidR="00490AFA">
        <w:rPr>
          <w:rFonts w:ascii="PT Serif" w:hAnsi="PT Serif" w:hint="eastAsia"/>
          <w:sz w:val="21"/>
          <w:szCs w:val="21"/>
        </w:rPr>
        <w:t xml:space="preserve"> </w:t>
      </w:r>
      <w:r w:rsidR="001F42B0">
        <w:rPr>
          <w:rFonts w:ascii="PT Serif" w:hAnsi="PT Serif"/>
          <w:sz w:val="21"/>
          <w:szCs w:val="21"/>
        </w:rPr>
        <w:t>converted into FEATHER files</w:t>
      </w:r>
      <w:r w:rsidR="00490AFA">
        <w:rPr>
          <w:rFonts w:ascii="PT Serif" w:hAnsi="PT Serif" w:hint="eastAsia"/>
          <w:sz w:val="21"/>
          <w:szCs w:val="21"/>
        </w:rPr>
        <w:t>, using Python</w:t>
      </w:r>
      <w:r w:rsidR="001F42B0">
        <w:rPr>
          <w:rFonts w:ascii="PT Serif" w:hAnsi="PT Serif"/>
          <w:sz w:val="21"/>
          <w:szCs w:val="21"/>
        </w:rPr>
        <w:t xml:space="preserve">. We employed a linear interpolation method to address missing values in the dataset after </w:t>
      </w:r>
      <w:proofErr w:type="spellStart"/>
      <w:r w:rsidR="00490AFA">
        <w:rPr>
          <w:rFonts w:ascii="PT Serif" w:hAnsi="PT Serif"/>
          <w:sz w:val="21"/>
          <w:szCs w:val="21"/>
        </w:rPr>
        <w:t>downsampling</w:t>
      </w:r>
      <w:proofErr w:type="spellEnd"/>
      <w:r w:rsidR="00490AFA">
        <w:rPr>
          <w:rFonts w:ascii="PT Serif" w:hAnsi="PT Serif"/>
          <w:sz w:val="21"/>
          <w:szCs w:val="21"/>
        </w:rPr>
        <w:t xml:space="preserve"> the </w:t>
      </w:r>
      <w:r w:rsidR="001F42B0">
        <w:rPr>
          <w:rFonts w:ascii="PT Serif" w:hAnsi="PT Serif"/>
          <w:sz w:val="21"/>
          <w:szCs w:val="21"/>
        </w:rPr>
        <w:t>data into 30 FPS. After scaling all data from pixels to mm (2000 pixels = arena size), we used a median filter with a kernel size of 5 to reduce noise.</w:t>
      </w:r>
      <w:r w:rsidR="00AC3B6D">
        <w:rPr>
          <w:rFonts w:ascii="PT Serif" w:hAnsi="PT Serif" w:hint="eastAsia"/>
          <w:sz w:val="21"/>
          <w:szCs w:val="21"/>
        </w:rPr>
        <w:t xml:space="preserve"> We extracted the position of </w:t>
      </w:r>
      <w:r w:rsidR="00527E8F">
        <w:rPr>
          <w:rFonts w:ascii="PT Serif" w:hAnsi="PT Serif"/>
          <w:sz w:val="21"/>
          <w:szCs w:val="21"/>
        </w:rPr>
        <w:t>the head</w:t>
      </w:r>
      <w:r w:rsidR="00AC3B6D">
        <w:rPr>
          <w:rFonts w:ascii="PT Serif" w:hAnsi="PT Serif" w:hint="eastAsia"/>
          <w:sz w:val="21"/>
          <w:szCs w:val="21"/>
        </w:rPr>
        <w:t>, body center (</w:t>
      </w:r>
      <w:r w:rsidR="00AC3B6D">
        <w:rPr>
          <w:rFonts w:ascii="PT Serif" w:hAnsi="PT Serif"/>
          <w:sz w:val="21"/>
          <w:szCs w:val="21"/>
        </w:rPr>
        <w:t>metanotum-abdomen boundary</w:t>
      </w:r>
      <w:r w:rsidR="00AC3B6D">
        <w:rPr>
          <w:rFonts w:ascii="PT Serif" w:hAnsi="PT Serif" w:hint="eastAsia"/>
          <w:sz w:val="21"/>
          <w:szCs w:val="21"/>
        </w:rPr>
        <w:t>), and abdomen-tip for further analysis.</w:t>
      </w:r>
    </w:p>
    <w:p w14:paraId="592860A6" w14:textId="77777777" w:rsidR="00C32FE6" w:rsidRDefault="00C32FE6" w:rsidP="009A22D3">
      <w:pPr>
        <w:snapToGrid w:val="0"/>
        <w:spacing w:after="0" w:line="240" w:lineRule="auto"/>
        <w:jc w:val="both"/>
        <w:rPr>
          <w:rFonts w:ascii="PT Serif" w:hAnsi="PT Serif"/>
          <w:sz w:val="21"/>
          <w:szCs w:val="21"/>
        </w:rPr>
      </w:pPr>
    </w:p>
    <w:p w14:paraId="67C40394" w14:textId="71D63975" w:rsidR="00234130" w:rsidRPr="00234130" w:rsidRDefault="00234130" w:rsidP="009A22D3">
      <w:pPr>
        <w:snapToGrid w:val="0"/>
        <w:spacing w:after="0" w:line="240" w:lineRule="auto"/>
        <w:jc w:val="both"/>
        <w:rPr>
          <w:rFonts w:ascii="PT Serif" w:hAnsi="PT Serif"/>
          <w:i/>
          <w:iCs/>
          <w:sz w:val="21"/>
          <w:szCs w:val="21"/>
        </w:rPr>
      </w:pPr>
      <w:r w:rsidRPr="00234130">
        <w:rPr>
          <w:rFonts w:ascii="PT Serif" w:hAnsi="PT Serif"/>
          <w:i/>
          <w:iCs/>
          <w:sz w:val="21"/>
          <w:szCs w:val="21"/>
        </w:rPr>
        <w:t>Data analysis</w:t>
      </w:r>
    </w:p>
    <w:p w14:paraId="275F1B11" w14:textId="77777777" w:rsidR="00527E8F" w:rsidRDefault="00490AFA" w:rsidP="00234130">
      <w:pPr>
        <w:snapToGrid w:val="0"/>
        <w:spacing w:after="0" w:line="240" w:lineRule="auto"/>
        <w:ind w:firstLine="360"/>
        <w:jc w:val="both"/>
        <w:rPr>
          <w:rFonts w:ascii="PT Serif" w:hAnsi="PT Serif"/>
          <w:color w:val="0070C0"/>
          <w:sz w:val="21"/>
          <w:szCs w:val="21"/>
        </w:rPr>
      </w:pPr>
      <w:r>
        <w:rPr>
          <w:rFonts w:ascii="PT Serif" w:hAnsi="PT Serif" w:hint="eastAsia"/>
          <w:sz w:val="21"/>
          <w:szCs w:val="21"/>
        </w:rPr>
        <w:t xml:space="preserve">All data analysis was performed </w:t>
      </w:r>
      <w:r>
        <w:rPr>
          <w:rFonts w:ascii="PT Serif" w:hAnsi="PT Serif"/>
          <w:sz w:val="21"/>
          <w:szCs w:val="21"/>
        </w:rPr>
        <w:t xml:space="preserve">in R </w:t>
      </w:r>
      <w:commentRangeStart w:id="32"/>
      <w:r>
        <w:rPr>
          <w:rFonts w:ascii="PT Serif" w:hAnsi="PT Serif" w:hint="eastAsia"/>
          <w:sz w:val="21"/>
          <w:szCs w:val="21"/>
        </w:rPr>
        <w:t>(version)</w:t>
      </w:r>
      <w:commentRangeEnd w:id="32"/>
      <w:r>
        <w:rPr>
          <w:rStyle w:val="ac"/>
        </w:rPr>
        <w:commentReference w:id="32"/>
      </w:r>
      <w:r>
        <w:rPr>
          <w:rFonts w:ascii="PT Serif" w:hAnsi="PT Serif" w:hint="eastAsia"/>
          <w:sz w:val="21"/>
          <w:szCs w:val="21"/>
        </w:rPr>
        <w:t>.</w:t>
      </w:r>
      <w:r w:rsidR="00AC3B6D">
        <w:rPr>
          <w:rFonts w:ascii="PT Serif" w:hAnsi="PT Serif" w:hint="eastAsia"/>
          <w:sz w:val="21"/>
          <w:szCs w:val="21"/>
        </w:rPr>
        <w:t xml:space="preserve"> </w:t>
      </w:r>
      <w:r w:rsidR="00AC3B6D" w:rsidRPr="00AC3B6D">
        <w:rPr>
          <w:rFonts w:ascii="PT Serif" w:hAnsi="PT Serif" w:hint="eastAsia"/>
          <w:sz w:val="21"/>
          <w:szCs w:val="21"/>
        </w:rPr>
        <w:t xml:space="preserve">We </w:t>
      </w:r>
      <w:r w:rsidR="00234130" w:rsidRPr="00AC3B6D">
        <w:rPr>
          <w:rFonts w:ascii="PT Serif" w:hAnsi="PT Serif"/>
          <w:sz w:val="21"/>
          <w:szCs w:val="21"/>
        </w:rPr>
        <w:t>automatically determined whether pairs were in tandem</w:t>
      </w:r>
      <w:r w:rsidR="00AC3B6D" w:rsidRPr="00AC3B6D">
        <w:rPr>
          <w:rFonts w:ascii="PT Serif" w:hAnsi="PT Serif" w:hint="eastAsia"/>
          <w:sz w:val="21"/>
          <w:szCs w:val="21"/>
        </w:rPr>
        <w:t xml:space="preserve"> and who was the leader for each frame,</w:t>
      </w:r>
      <w:r w:rsidR="00234130" w:rsidRPr="00AC3B6D">
        <w:rPr>
          <w:rFonts w:ascii="PT Serif" w:hAnsi="PT Serif" w:hint="eastAsia"/>
          <w:sz w:val="21"/>
          <w:szCs w:val="21"/>
        </w:rPr>
        <w:t xml:space="preserve"> </w:t>
      </w:r>
      <w:r w:rsidR="00234130" w:rsidRPr="00AC3B6D">
        <w:rPr>
          <w:rFonts w:ascii="PT Serif" w:hAnsi="PT Serif"/>
          <w:sz w:val="21"/>
          <w:szCs w:val="21"/>
        </w:rPr>
        <w:t>based on the postures and spatial position of partners.</w:t>
      </w:r>
      <w:r w:rsidR="00234130" w:rsidRPr="00234130">
        <w:rPr>
          <w:rFonts w:ascii="PT Serif" w:hAnsi="PT Serif"/>
          <w:color w:val="0070C0"/>
          <w:sz w:val="21"/>
          <w:szCs w:val="21"/>
        </w:rPr>
        <w:t xml:space="preserve"> </w:t>
      </w:r>
      <w:commentRangeStart w:id="33"/>
      <w:commentRangeStart w:id="34"/>
      <w:r w:rsidR="00234130" w:rsidRPr="00234130">
        <w:rPr>
          <w:rFonts w:ascii="PT Serif" w:hAnsi="PT Serif"/>
          <w:color w:val="0070C0"/>
          <w:sz w:val="21"/>
          <w:szCs w:val="21"/>
        </w:rPr>
        <w:t xml:space="preserve">First, we regarded </w:t>
      </w:r>
      <w:r w:rsidR="00234130" w:rsidRPr="00234130">
        <w:rPr>
          <w:rFonts w:ascii="PT Serif" w:hAnsi="PT Serif" w:hint="eastAsia"/>
          <w:color w:val="0070C0"/>
          <w:sz w:val="21"/>
          <w:szCs w:val="21"/>
        </w:rPr>
        <w:t xml:space="preserve">as </w:t>
      </w:r>
      <w:r w:rsidR="00234130" w:rsidRPr="00234130">
        <w:rPr>
          <w:rFonts w:ascii="PT Serif" w:hAnsi="PT Serif"/>
          <w:color w:val="0070C0"/>
          <w:sz w:val="21"/>
          <w:szCs w:val="21"/>
        </w:rPr>
        <w:t xml:space="preserve">two individuals </w:t>
      </w:r>
      <w:r w:rsidR="00234130" w:rsidRPr="00234130">
        <w:rPr>
          <w:rFonts w:ascii="PT Serif" w:hAnsi="PT Serif" w:hint="eastAsia"/>
          <w:color w:val="0070C0"/>
          <w:sz w:val="21"/>
          <w:szCs w:val="21"/>
        </w:rPr>
        <w:t>being</w:t>
      </w:r>
      <w:r w:rsidR="00234130" w:rsidRPr="00234130">
        <w:rPr>
          <w:rFonts w:ascii="PT Serif" w:hAnsi="PT Serif"/>
          <w:color w:val="0070C0"/>
          <w:sz w:val="21"/>
          <w:szCs w:val="21"/>
        </w:rPr>
        <w:t xml:space="preserve"> in interaction when the distance between the body centers of partners was less than two body lengths, based on the frequency distribution of this distance. In this process, we ignored the short interaction events or non-interaction events less than 2 seconds to smooth the data. </w:t>
      </w:r>
      <w:r w:rsidR="00234130" w:rsidRPr="00234130">
        <w:rPr>
          <w:rFonts w:ascii="PT Serif" w:hAnsi="PT Serif" w:hint="eastAsia"/>
          <w:color w:val="0070C0"/>
          <w:sz w:val="21"/>
          <w:szCs w:val="21"/>
        </w:rPr>
        <w:t>Second</w:t>
      </w:r>
      <w:r w:rsidR="00234130" w:rsidRPr="00234130">
        <w:rPr>
          <w:rFonts w:ascii="PT Serif" w:hAnsi="PT Serif"/>
          <w:color w:val="0070C0"/>
          <w:sz w:val="21"/>
          <w:szCs w:val="21"/>
        </w:rPr>
        <w:t>, during interactions, we classified termite heading orientation as female-leader</w:t>
      </w:r>
      <w:r w:rsidR="00234130" w:rsidRPr="00234130">
        <w:rPr>
          <w:rFonts w:ascii="PT Serif" w:hAnsi="PT Serif" w:hint="eastAsia"/>
          <w:color w:val="0070C0"/>
          <w:sz w:val="21"/>
          <w:szCs w:val="21"/>
        </w:rPr>
        <w:t xml:space="preserve"> and male-leader. We obtained </w:t>
      </w:r>
      <w:r w:rsidR="00234130" w:rsidRPr="00234130">
        <w:rPr>
          <w:rFonts w:ascii="PT Serif" w:hAnsi="PT Serif"/>
          <w:color w:val="0070C0"/>
          <w:sz w:val="21"/>
          <w:szCs w:val="21"/>
        </w:rPr>
        <w:t xml:space="preserve">the </w:t>
      </w:r>
      <w:r w:rsidR="00234130" w:rsidRPr="00234130">
        <w:rPr>
          <w:rFonts w:ascii="PT Serif" w:hAnsi="PT Serif" w:hint="eastAsia"/>
          <w:color w:val="0070C0"/>
          <w:sz w:val="21"/>
          <w:szCs w:val="21"/>
        </w:rPr>
        <w:t xml:space="preserve">heading directions of females and males as </w:t>
      </w:r>
      <w:r w:rsidR="00234130" w:rsidRPr="00234130">
        <w:rPr>
          <w:rFonts w:ascii="PT Serif" w:hAnsi="PT Serif"/>
          <w:color w:val="0070C0"/>
          <w:sz w:val="21"/>
          <w:szCs w:val="21"/>
        </w:rPr>
        <w:t>vectors</w:t>
      </w:r>
      <w:r w:rsidR="00234130" w:rsidRPr="00234130">
        <w:rPr>
          <w:rFonts w:ascii="PT Serif" w:hAnsi="PT Serif" w:hint="eastAsia"/>
          <w:color w:val="0070C0"/>
          <w:sz w:val="21"/>
          <w:szCs w:val="21"/>
        </w:rPr>
        <w:t xml:space="preserve"> from </w:t>
      </w:r>
      <w:r w:rsidR="00234130" w:rsidRPr="00234130">
        <w:rPr>
          <w:rFonts w:ascii="PT Serif" w:hAnsi="PT Serif"/>
          <w:color w:val="0070C0"/>
          <w:sz w:val="21"/>
          <w:szCs w:val="21"/>
        </w:rPr>
        <w:t xml:space="preserve">the abdomen tips to the </w:t>
      </w:r>
      <w:r w:rsidR="00234130" w:rsidRPr="00234130">
        <w:rPr>
          <w:rFonts w:ascii="PT Serif" w:hAnsi="PT Serif" w:hint="eastAsia"/>
          <w:color w:val="0070C0"/>
          <w:sz w:val="21"/>
          <w:szCs w:val="21"/>
        </w:rPr>
        <w:t xml:space="preserve">head front. Then, a pair was in </w:t>
      </w:r>
      <w:r w:rsidR="00234130" w:rsidRPr="00234130">
        <w:rPr>
          <w:rFonts w:ascii="PT Serif" w:hAnsi="PT Serif"/>
          <w:color w:val="0070C0"/>
          <w:sz w:val="21"/>
          <w:szCs w:val="21"/>
        </w:rPr>
        <w:t xml:space="preserve">the female leader when the male was behind relative to the female heading direction, and the female was front relative to the </w:t>
      </w:r>
      <w:r w:rsidR="00234130" w:rsidRPr="00234130">
        <w:rPr>
          <w:rFonts w:ascii="PT Serif" w:hAnsi="PT Serif" w:hint="eastAsia"/>
          <w:color w:val="0070C0"/>
          <w:sz w:val="21"/>
          <w:szCs w:val="21"/>
        </w:rPr>
        <w:t xml:space="preserve">male heading direction, and vice versa. If a pair spent </w:t>
      </w:r>
      <w:r w:rsidR="00234130" w:rsidRPr="00234130">
        <w:rPr>
          <w:rFonts w:ascii="PT Serif" w:hAnsi="PT Serif"/>
          <w:color w:val="0070C0"/>
          <w:sz w:val="21"/>
          <w:szCs w:val="21"/>
        </w:rPr>
        <w:t xml:space="preserve">more than half of the time in a female-leader position during an interaction event, we regarded the interaction event </w:t>
      </w:r>
      <w:r w:rsidR="00234130" w:rsidRPr="00234130">
        <w:rPr>
          <w:rFonts w:ascii="PT Serif" w:hAnsi="PT Serif" w:hint="eastAsia"/>
          <w:color w:val="0070C0"/>
          <w:sz w:val="21"/>
          <w:szCs w:val="21"/>
        </w:rPr>
        <w:t xml:space="preserve">as </w:t>
      </w:r>
      <w:r w:rsidR="00234130" w:rsidRPr="00234130">
        <w:rPr>
          <w:rFonts w:ascii="PT Serif" w:hAnsi="PT Serif"/>
          <w:color w:val="0070C0"/>
          <w:sz w:val="21"/>
          <w:szCs w:val="21"/>
        </w:rPr>
        <w:t>a female-leader tandem run</w:t>
      </w:r>
      <w:r w:rsidR="00234130" w:rsidRPr="00234130">
        <w:rPr>
          <w:rFonts w:ascii="PT Serif" w:hAnsi="PT Serif" w:hint="eastAsia"/>
          <w:color w:val="0070C0"/>
          <w:sz w:val="21"/>
          <w:szCs w:val="21"/>
        </w:rPr>
        <w:t xml:space="preserve">. This classified all frames into female-leader tandem, male-leader tandem, other interactions (including tandem runs where they switch leader-follower roles), and non-interactions. </w:t>
      </w:r>
      <w:commentRangeEnd w:id="33"/>
      <w:r w:rsidR="00527E8F">
        <w:rPr>
          <w:rStyle w:val="ac"/>
        </w:rPr>
        <w:commentReference w:id="33"/>
      </w:r>
      <w:commentRangeEnd w:id="34"/>
      <w:r w:rsidR="00527E8F">
        <w:rPr>
          <w:rStyle w:val="ac"/>
        </w:rPr>
        <w:commentReference w:id="34"/>
      </w:r>
    </w:p>
    <w:p w14:paraId="180DDBC2" w14:textId="5A062C2F" w:rsidR="00234130" w:rsidRDefault="00527E8F" w:rsidP="00527E8F">
      <w:pPr>
        <w:snapToGrid w:val="0"/>
        <w:spacing w:after="0" w:line="240" w:lineRule="auto"/>
        <w:ind w:firstLine="360"/>
        <w:jc w:val="both"/>
        <w:rPr>
          <w:rFonts w:ascii="PT Serif" w:hAnsi="PT Serif"/>
          <w:sz w:val="21"/>
          <w:szCs w:val="21"/>
        </w:rPr>
      </w:pPr>
      <w:r w:rsidRPr="00527E8F">
        <w:rPr>
          <w:rFonts w:ascii="PT Serif" w:hAnsi="PT Serif"/>
          <w:sz w:val="21"/>
          <w:szCs w:val="21"/>
        </w:rPr>
        <w:t>W</w:t>
      </w:r>
      <w:r w:rsidR="00234130" w:rsidRPr="00527E8F">
        <w:rPr>
          <w:rFonts w:ascii="PT Serif" w:hAnsi="PT Serif" w:hint="eastAsia"/>
          <w:sz w:val="21"/>
          <w:szCs w:val="21"/>
        </w:rPr>
        <w:t>e compared th</w:t>
      </w:r>
      <w:r w:rsidRPr="00527E8F">
        <w:rPr>
          <w:rFonts w:ascii="PT Serif" w:hAnsi="PT Serif"/>
          <w:sz w:val="21"/>
          <w:szCs w:val="21"/>
        </w:rPr>
        <w:t>e duration of each tandem running event between leader sexes and two different dish sizes</w:t>
      </w:r>
      <w:r w:rsidR="00234130" w:rsidRPr="00527E8F">
        <w:rPr>
          <w:rFonts w:ascii="PT Serif" w:hAnsi="PT Serif" w:hint="eastAsia"/>
          <w:sz w:val="21"/>
          <w:szCs w:val="21"/>
        </w:rPr>
        <w:t xml:space="preserve">, using </w:t>
      </w:r>
      <w:r w:rsidR="00234130" w:rsidRPr="00527E8F">
        <w:rPr>
          <w:rFonts w:ascii="PT Serif" w:hAnsi="PT Serif"/>
          <w:sz w:val="21"/>
          <w:szCs w:val="21"/>
        </w:rPr>
        <w:t xml:space="preserve">mixed-effects Cox models, with </w:t>
      </w:r>
      <w:r>
        <w:rPr>
          <w:rFonts w:ascii="PT Serif" w:hAnsi="PT Serif"/>
          <w:sz w:val="21"/>
          <w:szCs w:val="21"/>
        </w:rPr>
        <w:t>leader sex, dish size, and their interaction</w:t>
      </w:r>
      <w:r w:rsidR="00234130" w:rsidRPr="00527E8F">
        <w:rPr>
          <w:rFonts w:ascii="PT Serif" w:hAnsi="PT Serif" w:hint="eastAsia"/>
          <w:sz w:val="21"/>
          <w:szCs w:val="21"/>
        </w:rPr>
        <w:t xml:space="preserve"> being</w:t>
      </w:r>
      <w:r w:rsidR="00234130" w:rsidRPr="00527E8F">
        <w:rPr>
          <w:rFonts w:ascii="PT Serif" w:hAnsi="PT Serif"/>
          <w:sz w:val="21"/>
          <w:szCs w:val="21"/>
        </w:rPr>
        <w:t xml:space="preserve"> treated as a fixed effect and each pair id as a random effect. </w:t>
      </w:r>
      <w:r w:rsidR="00234130" w:rsidRPr="00527E8F">
        <w:rPr>
          <w:rFonts w:ascii="PT Serif" w:hAnsi="PT Serif" w:hint="eastAsia"/>
          <w:sz w:val="21"/>
          <w:szCs w:val="21"/>
        </w:rPr>
        <w:t xml:space="preserve">We used </w:t>
      </w:r>
      <w:r w:rsidR="00234130" w:rsidRPr="00527E8F">
        <w:rPr>
          <w:rFonts w:ascii="PT Serif" w:hAnsi="PT Serif"/>
          <w:sz w:val="21"/>
          <w:szCs w:val="21"/>
        </w:rPr>
        <w:t xml:space="preserve">the </w:t>
      </w:r>
      <w:proofErr w:type="spellStart"/>
      <w:r w:rsidR="00234130" w:rsidRPr="00527E8F">
        <w:rPr>
          <w:rFonts w:ascii="PT Serif" w:hAnsi="PT Serif"/>
          <w:sz w:val="21"/>
          <w:szCs w:val="21"/>
        </w:rPr>
        <w:t>coxme</w:t>
      </w:r>
      <w:proofErr w:type="spellEnd"/>
      <w:r w:rsidR="00234130" w:rsidRPr="00527E8F">
        <w:rPr>
          <w:rFonts w:ascii="PT Serif" w:hAnsi="PT Serif"/>
          <w:sz w:val="21"/>
          <w:szCs w:val="21"/>
        </w:rPr>
        <w:t xml:space="preserve">() function in the </w:t>
      </w:r>
      <w:proofErr w:type="spellStart"/>
      <w:r w:rsidR="00234130" w:rsidRPr="00527E8F">
        <w:rPr>
          <w:rFonts w:ascii="PT Serif" w:hAnsi="PT Serif"/>
          <w:sz w:val="21"/>
          <w:szCs w:val="21"/>
        </w:rPr>
        <w:t>coxme</w:t>
      </w:r>
      <w:proofErr w:type="spellEnd"/>
      <w:r w:rsidR="00234130" w:rsidRPr="00527E8F">
        <w:rPr>
          <w:rFonts w:ascii="PT Serif" w:hAnsi="PT Serif"/>
          <w:sz w:val="21"/>
          <w:szCs w:val="21"/>
        </w:rPr>
        <w:t xml:space="preserve"> package in R </w:t>
      </w:r>
      <w:r w:rsidR="00234130" w:rsidRPr="00527E8F">
        <w:rPr>
          <w:rFonts w:ascii="PT Serif" w:hAnsi="PT Serif"/>
          <w:sz w:val="21"/>
          <w:szCs w:val="21"/>
        </w:rPr>
        <w:fldChar w:fldCharType="begin"/>
      </w:r>
      <w:r w:rsidR="00A84BF2" w:rsidRPr="00527E8F">
        <w:rPr>
          <w:rFonts w:ascii="PT Serif" w:hAnsi="PT Serif"/>
          <w:sz w:val="21"/>
          <w:szCs w:val="21"/>
        </w:rPr>
        <w:instrText xml:space="preserve"> ADDIN ZOTERO_ITEM CSL_CITATION {"citationID":"q7LgEtsM","properties":{"formattedCitation":"(Therneau, 2015)","plainCitation":"(Therneau, 2015)","noteIndex":0},"citationItems":[{"id":2848,"uris":["http://zotero.org/users/9949769/items/53IW2YM9"],"itemData":{"id":2848,"type":"software","title":"coxme: mixed effects Cox models","URL":"https://cran.r-project.org/package=coxme","version":"2.2-18","author":[{"family":"Therneau","given":"T. M."}],"accessed":{"date-parts":[["2022",10,17]]},"issued":{"date-parts":[["2015"]]},"citation-key":"therneauCoxmeMixedEffects2015"}}],"schema":"https://github.com/citation-style-language/schema/raw/master/csl-citation.json"} </w:instrText>
      </w:r>
      <w:r w:rsidR="00234130" w:rsidRPr="00527E8F">
        <w:rPr>
          <w:rFonts w:ascii="PT Serif" w:hAnsi="PT Serif"/>
          <w:sz w:val="21"/>
          <w:szCs w:val="21"/>
        </w:rPr>
        <w:fldChar w:fldCharType="separate"/>
      </w:r>
      <w:r w:rsidR="00A84BF2" w:rsidRPr="00527E8F">
        <w:rPr>
          <w:rFonts w:ascii="PT Serif" w:hAnsi="PT Serif"/>
          <w:sz w:val="21"/>
        </w:rPr>
        <w:t>(Therneau, 2015)</w:t>
      </w:r>
      <w:r w:rsidR="00234130" w:rsidRPr="00527E8F">
        <w:rPr>
          <w:rFonts w:ascii="PT Serif" w:hAnsi="PT Serif"/>
          <w:sz w:val="21"/>
          <w:szCs w:val="21"/>
        </w:rPr>
        <w:fldChar w:fldCharType="end"/>
      </w:r>
      <w:r w:rsidR="00234130" w:rsidRPr="00527E8F">
        <w:rPr>
          <w:rFonts w:ascii="PT Serif" w:hAnsi="PT Serif" w:hint="eastAsia"/>
          <w:sz w:val="21"/>
          <w:szCs w:val="21"/>
        </w:rPr>
        <w:t xml:space="preserve">. </w:t>
      </w:r>
      <w:r w:rsidRPr="00527E8F">
        <w:rPr>
          <w:rFonts w:ascii="PT Serif" w:hAnsi="PT Serif"/>
          <w:sz w:val="21"/>
          <w:szCs w:val="21"/>
        </w:rPr>
        <w:t>The likelihood ratio test was used to test for statistical significance of the explanatory variable (type II test)</w:t>
      </w:r>
      <w:r>
        <w:rPr>
          <w:rFonts w:ascii="PT Serif" w:hAnsi="PT Serif"/>
          <w:sz w:val="21"/>
          <w:szCs w:val="21"/>
        </w:rPr>
        <w:t xml:space="preserve">, with the </w:t>
      </w:r>
      <w:proofErr w:type="gramStart"/>
      <w:r>
        <w:rPr>
          <w:rFonts w:ascii="PT Serif" w:hAnsi="PT Serif"/>
          <w:sz w:val="21"/>
          <w:szCs w:val="21"/>
        </w:rPr>
        <w:t>Anova(</w:t>
      </w:r>
      <w:proofErr w:type="gramEnd"/>
      <w:r>
        <w:rPr>
          <w:rFonts w:ascii="PT Serif" w:hAnsi="PT Serif" w:hint="eastAsia"/>
          <w:sz w:val="21"/>
          <w:szCs w:val="21"/>
        </w:rPr>
        <w:t xml:space="preserve">) function in the car package. </w:t>
      </w:r>
      <w:r>
        <w:rPr>
          <w:rFonts w:ascii="PT Serif" w:hAnsi="PT Serif"/>
          <w:sz w:val="21"/>
          <w:szCs w:val="21"/>
        </w:rPr>
        <w:t>W</w:t>
      </w:r>
      <w:r>
        <w:rPr>
          <w:rFonts w:ascii="PT Serif" w:hAnsi="PT Serif" w:hint="eastAsia"/>
          <w:sz w:val="21"/>
          <w:szCs w:val="21"/>
        </w:rPr>
        <w:t xml:space="preserve">e also compared the number of </w:t>
      </w:r>
      <w:proofErr w:type="gramStart"/>
      <w:r>
        <w:rPr>
          <w:rFonts w:ascii="PT Serif" w:hAnsi="PT Serif" w:hint="eastAsia"/>
          <w:sz w:val="21"/>
          <w:szCs w:val="21"/>
        </w:rPr>
        <w:t>leader</w:t>
      </w:r>
      <w:proofErr w:type="gramEnd"/>
      <w:r>
        <w:rPr>
          <w:rFonts w:ascii="PT Serif" w:hAnsi="PT Serif" w:hint="eastAsia"/>
          <w:sz w:val="21"/>
          <w:szCs w:val="21"/>
        </w:rPr>
        <w:t xml:space="preserve"> switching events between two different dish sizes, using </w:t>
      </w:r>
      <w:r>
        <w:rPr>
          <w:rFonts w:ascii="PT Serif" w:hAnsi="PT Serif"/>
          <w:sz w:val="21"/>
          <w:szCs w:val="21"/>
        </w:rPr>
        <w:t xml:space="preserve">a </w:t>
      </w:r>
      <w:r>
        <w:rPr>
          <w:rFonts w:ascii="PT Serif" w:hAnsi="PT Serif" w:hint="eastAsia"/>
          <w:sz w:val="21"/>
          <w:szCs w:val="21"/>
        </w:rPr>
        <w:t>generalized linear model with P</w:t>
      </w:r>
      <w:r w:rsidRPr="00527E8F">
        <w:rPr>
          <w:rFonts w:ascii="PT Serif" w:hAnsi="PT Serif"/>
          <w:sz w:val="21"/>
          <w:szCs w:val="21"/>
        </w:rPr>
        <w:t>oisson error and a log link function.</w:t>
      </w:r>
      <w:r>
        <w:rPr>
          <w:rFonts w:ascii="PT Serif" w:hAnsi="PT Serif" w:hint="eastAsia"/>
          <w:sz w:val="21"/>
          <w:szCs w:val="21"/>
        </w:rPr>
        <w:t xml:space="preserve"> Finally, we compare the moving speed of leaders between </w:t>
      </w:r>
      <w:r>
        <w:rPr>
          <w:rFonts w:ascii="PT Serif" w:hAnsi="PT Serif"/>
          <w:sz w:val="21"/>
          <w:szCs w:val="21"/>
        </w:rPr>
        <w:t>the two dish sizes using a t-test</w:t>
      </w:r>
      <w:r>
        <w:rPr>
          <w:rFonts w:ascii="PT Serif" w:hAnsi="PT Serif" w:hint="eastAsia"/>
          <w:sz w:val="21"/>
          <w:szCs w:val="21"/>
        </w:rPr>
        <w:t xml:space="preserve">. </w:t>
      </w:r>
    </w:p>
    <w:p w14:paraId="130189EC" w14:textId="77777777" w:rsidR="00527E8F" w:rsidRDefault="00527E8F" w:rsidP="00527E8F">
      <w:pPr>
        <w:snapToGrid w:val="0"/>
        <w:spacing w:after="0" w:line="240" w:lineRule="auto"/>
        <w:jc w:val="both"/>
        <w:rPr>
          <w:rFonts w:ascii="PT Serif" w:hAnsi="PT Serif"/>
          <w:sz w:val="21"/>
          <w:szCs w:val="21"/>
        </w:rPr>
      </w:pPr>
    </w:p>
    <w:p w14:paraId="448E086F" w14:textId="4B608D8C" w:rsidR="006C7D07"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Results</w:t>
      </w:r>
    </w:p>
    <w:p w14:paraId="1F1A3A90" w14:textId="32578901" w:rsidR="000C29CA" w:rsidRDefault="00527E8F" w:rsidP="000C29CA">
      <w:pPr>
        <w:snapToGrid w:val="0"/>
        <w:spacing w:after="0" w:line="240" w:lineRule="auto"/>
        <w:ind w:firstLine="360"/>
        <w:jc w:val="both"/>
        <w:rPr>
          <w:rFonts w:ascii="PT Serif" w:hAnsi="PT Serif"/>
          <w:sz w:val="21"/>
          <w:szCs w:val="21"/>
        </w:rPr>
      </w:pPr>
      <w:r>
        <w:rPr>
          <w:rFonts w:ascii="PT Serif" w:hAnsi="PT Serif" w:hint="eastAsia"/>
          <w:sz w:val="21"/>
          <w:szCs w:val="21"/>
        </w:rPr>
        <w:t>The termite,</w:t>
      </w:r>
      <w:r w:rsidR="000C29CA">
        <w:rPr>
          <w:rFonts w:ascii="PT Serif" w:hAnsi="PT Serif" w:hint="eastAsia"/>
          <w:sz w:val="21"/>
          <w:szCs w:val="21"/>
        </w:rPr>
        <w:t xml:space="preserve"> </w:t>
      </w:r>
      <w:r w:rsidR="000C29CA" w:rsidRPr="00527E8F">
        <w:rPr>
          <w:rFonts w:ascii="PT Serif" w:hAnsi="PT Serif" w:hint="eastAsia"/>
          <w:i/>
          <w:iCs/>
          <w:sz w:val="21"/>
          <w:szCs w:val="21"/>
        </w:rPr>
        <w:t>Hodotermopsis sjostedti</w:t>
      </w:r>
      <w:r>
        <w:rPr>
          <w:rFonts w:ascii="PT Serif" w:hAnsi="PT Serif" w:hint="eastAsia"/>
          <w:sz w:val="21"/>
          <w:szCs w:val="21"/>
        </w:rPr>
        <w:t>, showed a clear tandem running behavior with both females and males performing leader roles (</w:t>
      </w:r>
      <w:r>
        <w:rPr>
          <w:rFonts w:ascii="PT Serif" w:hAnsi="PT Serif"/>
          <w:sz w:val="21"/>
          <w:szCs w:val="21"/>
        </w:rPr>
        <w:t>Fig.</w:t>
      </w:r>
      <w:r>
        <w:rPr>
          <w:rFonts w:ascii="PT Serif" w:hAnsi="PT Serif" w:hint="eastAsia"/>
          <w:sz w:val="21"/>
          <w:szCs w:val="21"/>
        </w:rPr>
        <w:t xml:space="preserve"> 1A, Video 1)</w:t>
      </w:r>
      <w:r w:rsidR="000C29CA">
        <w:rPr>
          <w:rFonts w:ascii="PT Serif" w:hAnsi="PT Serif" w:hint="eastAsia"/>
          <w:sz w:val="21"/>
          <w:szCs w:val="21"/>
        </w:rPr>
        <w:t>.</w:t>
      </w:r>
      <w:r>
        <w:rPr>
          <w:rFonts w:ascii="PT Serif" w:hAnsi="PT Serif" w:hint="eastAsia"/>
          <w:sz w:val="21"/>
          <w:szCs w:val="21"/>
        </w:rPr>
        <w:t xml:space="preserve"> </w:t>
      </w:r>
      <w:r w:rsidR="00146AF9">
        <w:rPr>
          <w:rFonts w:ascii="PT Serif" w:hAnsi="PT Serif" w:hint="eastAsia"/>
          <w:sz w:val="21"/>
          <w:szCs w:val="21"/>
        </w:rPr>
        <w:t>We also observed both female-female and male-</w:t>
      </w:r>
      <w:r w:rsidR="00146AF9">
        <w:rPr>
          <w:rFonts w:ascii="PT Serif" w:hAnsi="PT Serif" w:hint="eastAsia"/>
          <w:sz w:val="21"/>
          <w:szCs w:val="21"/>
        </w:rPr>
        <w:lastRenderedPageBreak/>
        <w:t xml:space="preserve">male same sex tandem running during sample </w:t>
      </w:r>
      <w:r w:rsidR="00146AF9">
        <w:rPr>
          <w:rFonts w:ascii="PT Serif" w:hAnsi="PT Serif"/>
          <w:sz w:val="21"/>
          <w:szCs w:val="21"/>
        </w:rPr>
        <w:t>preparation,</w:t>
      </w:r>
      <w:r w:rsidR="00146AF9">
        <w:rPr>
          <w:rFonts w:ascii="PT Serif" w:hAnsi="PT Serif" w:hint="eastAsia"/>
          <w:sz w:val="21"/>
          <w:szCs w:val="21"/>
        </w:rPr>
        <w:t xml:space="preserve"> as in the other termite species </w:t>
      </w:r>
      <w:r w:rsidR="00146AF9">
        <w:rPr>
          <w:rFonts w:ascii="PT Serif" w:hAnsi="PT Serif"/>
          <w:sz w:val="21"/>
          <w:szCs w:val="21"/>
        </w:rPr>
        <w:fldChar w:fldCharType="begin"/>
      </w:r>
      <w:r w:rsidR="00146AF9">
        <w:rPr>
          <w:rFonts w:ascii="PT Serif" w:hAnsi="PT Serif"/>
          <w:sz w:val="21"/>
          <w:szCs w:val="21"/>
        </w:rPr>
        <w:instrText xml:space="preserve"> ADDIN ZOTERO_ITEM CSL_CITATION {"citationID":"yzdmETCK","properties":{"formattedCitation":"(Matsuura et al., 2002; Mizumoto et al., 2024b, 2022)","plainCitation":"(Matsuura et al., 2002; Mizumoto et al., 2024b, 2022)","noteIndex":0},"citationItems":[{"id":22101,"uris":["http://zotero.org/users/9949769/items/5YV6H462"],"itemData":{"id":22101,"type":"article-journal","abstract":"We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id":20636,"uris":["http://zotero.org/users/9949769/items/8RQQ7R2J"],"itemData":{"id":20636,"type":"article-journal","abstract":"Abstract\n            Same-sex sexual behavior (SSB) is an enigma in behavioral ecology as it does not result in reproduction. Proximately, the effect of sexual signals on SSB could be distinct between signal receivers and senders. For receivers, the absence of sexual signals leads to smaller phenotypic sex differences, leading to frequent accidental SSB between receivers. Alternatively, for senders, sexual signals could help locate another sender, enhancing intentional SSB. Here, we demonstrate this link between sex pheromone signaling and the frequency of same-sex pairing in two Coptotermes termites that use the same chemical as sex pheromones but in different quantities. In termites, mating pairs engage in tandem runs, where a female emits sex pheromones to guide a male as they move together in searching a potential nest site. So, females are signal senders, and males are signal receivers for sexual communication. We found that female-female tandems were more stable in C. formosanus, whose females produce more pheromones. On the other hand, although both species did not show stable male-male tandems, males of C. gestroi, whose females produce fewer pheromones, spent more time attempting to follow another male. Thus, stronger pheromones lead to sender-sender SSB, while weaker pheromones lead to receiver-receiver SSB. The proximate mechanism of SSB is diverse according to the properties of sexual communications in heterosexual contexts.","container-title":"Behavioral Ecology","DOI":"10.1093/beheco/arae067","ISSN":"1045-2249, 1465-7279","language":"en","license":"https://academic.oup.com/pages/standard-publication-reuse-rights","page":"arae067","source":"DOI.org (Crossref)","title":"The strength of sexual signals predicts same-sex pairing in two &lt;i&gt;Coptotermes&lt;/i&gt; termites","author":[{"family":"Mizumoto","given":"Nobuaki"},{"family":"Lee","given":"Sang-Bin"},{"family":"Chouvenc","given":"Thomas"}],"issued":{"date-parts":[["2024",8,13]]},"citation-key":"mizumotoStrengthSexualSignals2024"}},{"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146AF9">
        <w:rPr>
          <w:rFonts w:ascii="PT Serif" w:hAnsi="PT Serif"/>
          <w:sz w:val="21"/>
          <w:szCs w:val="21"/>
        </w:rPr>
        <w:fldChar w:fldCharType="separate"/>
      </w:r>
      <w:r w:rsidR="00146AF9" w:rsidRPr="00146AF9">
        <w:rPr>
          <w:rFonts w:ascii="PT Serif" w:hAnsi="PT Serif"/>
          <w:sz w:val="21"/>
        </w:rPr>
        <w:t>(Matsuura et al., 2002; Mizumoto et al., 2024b, 2022)</w:t>
      </w:r>
      <w:r w:rsidR="00146AF9">
        <w:rPr>
          <w:rFonts w:ascii="PT Serif" w:hAnsi="PT Serif"/>
          <w:sz w:val="21"/>
          <w:szCs w:val="21"/>
        </w:rPr>
        <w:fldChar w:fldCharType="end"/>
      </w:r>
      <w:r w:rsidR="00146AF9">
        <w:rPr>
          <w:rFonts w:ascii="PT Serif" w:hAnsi="PT Serif" w:hint="eastAsia"/>
          <w:sz w:val="21"/>
          <w:szCs w:val="21"/>
        </w:rPr>
        <w:t>. We detected tandem running behavior from all the pairs we observed (Fig. 1B), but the patterns were different between leader sexes and dish sizes. In general, we observed more frequent female-led tandem runs than male-led tandem runs (Fig. 1B), where female-led tandems were more stable than male-led tandems (</w:t>
      </w:r>
      <w:r w:rsidR="00146AF9" w:rsidRPr="00146AF9">
        <w:rPr>
          <w:rFonts w:ascii="PT Serif" w:hAnsi="PT Serif"/>
          <w:sz w:val="21"/>
          <w:szCs w:val="21"/>
        </w:rPr>
        <w:t xml:space="preserve">mixed-effects Cox model,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8.69</w:t>
      </w:r>
      <w:r w:rsidR="00146AF9" w:rsidRPr="00146AF9">
        <w:rPr>
          <w:rFonts w:ascii="PT Serif" w:hAnsi="PT Serif"/>
          <w:sz w:val="21"/>
          <w:szCs w:val="21"/>
        </w:rPr>
        <w:t xml:space="preserve">, </w:t>
      </w:r>
      <w:r w:rsidR="00146AF9" w:rsidRPr="00146AF9">
        <w:rPr>
          <w:rFonts w:ascii="PT Serif" w:hAnsi="PT Serif"/>
          <w:i/>
          <w:iCs/>
          <w:sz w:val="21"/>
          <w:szCs w:val="21"/>
        </w:rPr>
        <w:t>P</w:t>
      </w:r>
      <w:r w:rsidR="00146AF9" w:rsidRPr="00146AF9">
        <w:rPr>
          <w:rFonts w:ascii="PT Serif" w:hAnsi="PT Serif"/>
          <w:sz w:val="21"/>
          <w:szCs w:val="21"/>
        </w:rPr>
        <w:t xml:space="preserve"> </w:t>
      </w:r>
      <w:r w:rsidR="00146AF9">
        <w:rPr>
          <w:rFonts w:ascii="PT Serif" w:hAnsi="PT Serif" w:hint="eastAsia"/>
          <w:sz w:val="21"/>
          <w:szCs w:val="21"/>
        </w:rPr>
        <w:t>=</w:t>
      </w:r>
      <w:r w:rsidR="00146AF9" w:rsidRPr="00146AF9">
        <w:rPr>
          <w:rFonts w:ascii="PT Serif" w:hAnsi="PT Serif"/>
          <w:sz w:val="21"/>
          <w:szCs w:val="21"/>
        </w:rPr>
        <w:t xml:space="preserve"> 0.00</w:t>
      </w:r>
      <w:r w:rsidR="00146AF9">
        <w:rPr>
          <w:rFonts w:ascii="PT Serif" w:hAnsi="PT Serif" w:hint="eastAsia"/>
          <w:sz w:val="21"/>
          <w:szCs w:val="21"/>
        </w:rPr>
        <w:t xml:space="preserve">3; Fig. 1C). The pattern was consistent between two different dish sizes (dish size: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2.17</w:t>
      </w:r>
      <w:r w:rsidR="00146AF9" w:rsidRPr="00146AF9">
        <w:rPr>
          <w:rFonts w:ascii="PT Serif" w:hAnsi="PT Serif"/>
          <w:sz w:val="21"/>
          <w:szCs w:val="21"/>
        </w:rPr>
        <w:t xml:space="preserve">, </w:t>
      </w:r>
      <w:r w:rsidR="00146AF9" w:rsidRPr="00146AF9">
        <w:rPr>
          <w:rFonts w:ascii="PT Serif" w:hAnsi="PT Serif"/>
          <w:i/>
          <w:iCs/>
          <w:sz w:val="21"/>
          <w:szCs w:val="21"/>
        </w:rPr>
        <w:t>P</w:t>
      </w:r>
      <w:r w:rsidR="00146AF9" w:rsidRPr="00146AF9">
        <w:rPr>
          <w:rFonts w:ascii="PT Serif" w:hAnsi="PT Serif"/>
          <w:sz w:val="21"/>
          <w:szCs w:val="21"/>
        </w:rPr>
        <w:t xml:space="preserve"> </w:t>
      </w:r>
      <w:r w:rsidR="00146AF9">
        <w:rPr>
          <w:rFonts w:ascii="PT Serif" w:hAnsi="PT Serif" w:hint="eastAsia"/>
          <w:sz w:val="21"/>
          <w:szCs w:val="21"/>
        </w:rPr>
        <w:t>=</w:t>
      </w:r>
      <w:r w:rsidR="00146AF9" w:rsidRPr="00146AF9">
        <w:rPr>
          <w:rFonts w:ascii="PT Serif" w:hAnsi="PT Serif"/>
          <w:sz w:val="21"/>
          <w:szCs w:val="21"/>
        </w:rPr>
        <w:t xml:space="preserve"> 0.</w:t>
      </w:r>
      <w:r w:rsidR="00146AF9">
        <w:rPr>
          <w:rFonts w:ascii="PT Serif" w:hAnsi="PT Serif" w:hint="eastAsia"/>
          <w:sz w:val="21"/>
          <w:szCs w:val="21"/>
        </w:rPr>
        <w:t xml:space="preserve">14, interaction: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0.66</w:t>
      </w:r>
      <w:r w:rsidR="00146AF9" w:rsidRPr="00146AF9">
        <w:rPr>
          <w:rFonts w:ascii="PT Serif" w:hAnsi="PT Serif"/>
          <w:sz w:val="21"/>
          <w:szCs w:val="21"/>
        </w:rPr>
        <w:t xml:space="preserve">, P </w:t>
      </w:r>
      <w:r w:rsidR="00146AF9">
        <w:rPr>
          <w:rFonts w:ascii="PT Serif" w:hAnsi="PT Serif" w:hint="eastAsia"/>
          <w:sz w:val="21"/>
          <w:szCs w:val="21"/>
        </w:rPr>
        <w:t>=</w:t>
      </w:r>
      <w:r w:rsidR="00146AF9" w:rsidRPr="00146AF9">
        <w:rPr>
          <w:rFonts w:ascii="PT Serif" w:hAnsi="PT Serif"/>
          <w:sz w:val="21"/>
          <w:szCs w:val="21"/>
        </w:rPr>
        <w:t xml:space="preserve"> 0.</w:t>
      </w:r>
      <w:r w:rsidR="00146AF9">
        <w:rPr>
          <w:rFonts w:ascii="PT Serif" w:hAnsi="PT Serif" w:hint="eastAsia"/>
          <w:sz w:val="21"/>
          <w:szCs w:val="21"/>
        </w:rPr>
        <w:t xml:space="preserve">416; Fig. 1C). </w:t>
      </w:r>
      <w:r w:rsidR="00F733B8">
        <w:rPr>
          <w:rFonts w:ascii="PT Serif" w:hAnsi="PT Serif" w:hint="eastAsia"/>
          <w:sz w:val="21"/>
          <w:szCs w:val="21"/>
        </w:rPr>
        <w:t xml:space="preserve">Leader role was swapped even within a pair during </w:t>
      </w:r>
      <w:proofErr w:type="gramStart"/>
      <w:r w:rsidR="00F733B8">
        <w:rPr>
          <w:rFonts w:ascii="PT Serif" w:hAnsi="PT Serif" w:hint="eastAsia"/>
          <w:sz w:val="21"/>
          <w:szCs w:val="21"/>
        </w:rPr>
        <w:t>30 minute</w:t>
      </w:r>
      <w:proofErr w:type="gramEnd"/>
      <w:r w:rsidR="00F733B8">
        <w:rPr>
          <w:rFonts w:ascii="PT Serif" w:hAnsi="PT Serif" w:hint="eastAsia"/>
          <w:sz w:val="21"/>
          <w:szCs w:val="21"/>
        </w:rPr>
        <w:t xml:space="preserve"> observations (Table 1), with no difference between dish sizes (GLM, </w:t>
      </w:r>
      <w:r w:rsidR="00F733B8" w:rsidRPr="00146AF9">
        <w:rPr>
          <w:rFonts w:ascii="Cambria" w:hAnsi="Cambria" w:cs="Cambria"/>
          <w:sz w:val="21"/>
          <w:szCs w:val="21"/>
        </w:rPr>
        <w:t>χ</w:t>
      </w:r>
      <w:r w:rsidR="00F733B8" w:rsidRPr="00146AF9">
        <w:rPr>
          <w:rFonts w:ascii="PT Serif" w:hAnsi="PT Serif"/>
          <w:sz w:val="21"/>
          <w:szCs w:val="21"/>
          <w:vertAlign w:val="superscript"/>
        </w:rPr>
        <w:t>2</w:t>
      </w:r>
      <w:r w:rsidR="00F733B8" w:rsidRPr="00146AF9">
        <w:rPr>
          <w:rFonts w:ascii="PT Serif" w:hAnsi="PT Serif"/>
          <w:sz w:val="21"/>
          <w:szCs w:val="21"/>
          <w:vertAlign w:val="subscript"/>
        </w:rPr>
        <w:t>1</w:t>
      </w:r>
      <w:r w:rsidR="00F733B8" w:rsidRPr="00146AF9">
        <w:rPr>
          <w:rFonts w:ascii="PT Serif" w:hAnsi="PT Serif"/>
          <w:sz w:val="21"/>
          <w:szCs w:val="21"/>
        </w:rPr>
        <w:t xml:space="preserve"> = </w:t>
      </w:r>
      <w:r w:rsidR="00F733B8">
        <w:rPr>
          <w:rFonts w:ascii="PT Serif" w:hAnsi="PT Serif" w:hint="eastAsia"/>
          <w:sz w:val="21"/>
          <w:szCs w:val="21"/>
        </w:rPr>
        <w:t>0.067</w:t>
      </w:r>
      <w:r w:rsidR="00F733B8" w:rsidRPr="00146AF9">
        <w:rPr>
          <w:rFonts w:ascii="PT Serif" w:hAnsi="PT Serif"/>
          <w:sz w:val="21"/>
          <w:szCs w:val="21"/>
        </w:rPr>
        <w:t xml:space="preserve">, </w:t>
      </w:r>
      <w:r w:rsidR="00F733B8" w:rsidRPr="00F733B8">
        <w:rPr>
          <w:rFonts w:ascii="PT Serif" w:hAnsi="PT Serif"/>
          <w:i/>
          <w:iCs/>
          <w:sz w:val="21"/>
          <w:szCs w:val="21"/>
        </w:rPr>
        <w:t>P</w:t>
      </w:r>
      <w:r w:rsidR="00F733B8" w:rsidRPr="00146AF9">
        <w:rPr>
          <w:rFonts w:ascii="PT Serif" w:hAnsi="PT Serif"/>
          <w:sz w:val="21"/>
          <w:szCs w:val="21"/>
        </w:rPr>
        <w:t xml:space="preserve"> </w:t>
      </w:r>
      <w:r w:rsidR="00F733B8">
        <w:rPr>
          <w:rFonts w:ascii="PT Serif" w:hAnsi="PT Serif" w:hint="eastAsia"/>
          <w:sz w:val="21"/>
          <w:szCs w:val="21"/>
        </w:rPr>
        <w:t>=</w:t>
      </w:r>
      <w:r w:rsidR="00F733B8" w:rsidRPr="00146AF9">
        <w:rPr>
          <w:rFonts w:ascii="PT Serif" w:hAnsi="PT Serif"/>
          <w:sz w:val="21"/>
          <w:szCs w:val="21"/>
        </w:rPr>
        <w:t xml:space="preserve"> 0.</w:t>
      </w:r>
      <w:r w:rsidR="00F733B8">
        <w:rPr>
          <w:rFonts w:ascii="PT Serif" w:hAnsi="PT Serif" w:hint="eastAsia"/>
          <w:sz w:val="21"/>
          <w:szCs w:val="21"/>
        </w:rPr>
        <w:t xml:space="preserve">796). During tandem running, the leader movement speeds were influenced by the dish size, where termites moved faster in a larger dish (t-test, </w:t>
      </w:r>
      <w:r w:rsidR="00F733B8" w:rsidRPr="00F733B8">
        <w:rPr>
          <w:rFonts w:ascii="Cambria" w:hAnsi="Cambria" w:cs="Cambria" w:hint="eastAsia"/>
          <w:i/>
          <w:iCs/>
          <w:sz w:val="21"/>
          <w:szCs w:val="21"/>
        </w:rPr>
        <w:t>t</w:t>
      </w:r>
      <w:r w:rsidR="00F733B8" w:rsidRPr="00146AF9">
        <w:rPr>
          <w:rFonts w:ascii="PT Serif" w:hAnsi="PT Serif"/>
          <w:sz w:val="21"/>
          <w:szCs w:val="21"/>
          <w:vertAlign w:val="subscript"/>
        </w:rPr>
        <w:t>1</w:t>
      </w:r>
      <w:r w:rsidR="00F733B8">
        <w:rPr>
          <w:rFonts w:ascii="PT Serif" w:hAnsi="PT Serif" w:hint="eastAsia"/>
          <w:sz w:val="21"/>
          <w:szCs w:val="21"/>
          <w:vertAlign w:val="subscript"/>
        </w:rPr>
        <w:t>2.85</w:t>
      </w:r>
      <w:r w:rsidR="00F733B8" w:rsidRPr="00146AF9">
        <w:rPr>
          <w:rFonts w:ascii="PT Serif" w:hAnsi="PT Serif"/>
          <w:sz w:val="21"/>
          <w:szCs w:val="21"/>
        </w:rPr>
        <w:t xml:space="preserve"> = </w:t>
      </w:r>
      <w:r w:rsidR="00F733B8">
        <w:rPr>
          <w:rFonts w:ascii="PT Serif" w:hAnsi="PT Serif" w:hint="eastAsia"/>
          <w:sz w:val="21"/>
          <w:szCs w:val="21"/>
        </w:rPr>
        <w:t>3.82</w:t>
      </w:r>
      <w:r w:rsidR="00F733B8" w:rsidRPr="00146AF9">
        <w:rPr>
          <w:rFonts w:ascii="PT Serif" w:hAnsi="PT Serif"/>
          <w:sz w:val="21"/>
          <w:szCs w:val="21"/>
        </w:rPr>
        <w:t xml:space="preserve">, </w:t>
      </w:r>
      <w:r w:rsidR="00F733B8" w:rsidRPr="00F733B8">
        <w:rPr>
          <w:rFonts w:ascii="PT Serif" w:hAnsi="PT Serif"/>
          <w:i/>
          <w:iCs/>
          <w:sz w:val="21"/>
          <w:szCs w:val="21"/>
        </w:rPr>
        <w:t>P</w:t>
      </w:r>
      <w:r w:rsidR="00F733B8" w:rsidRPr="00146AF9">
        <w:rPr>
          <w:rFonts w:ascii="PT Serif" w:hAnsi="PT Serif"/>
          <w:sz w:val="21"/>
          <w:szCs w:val="21"/>
        </w:rPr>
        <w:t xml:space="preserve"> </w:t>
      </w:r>
      <w:r w:rsidR="00F733B8">
        <w:rPr>
          <w:rFonts w:ascii="PT Serif" w:hAnsi="PT Serif" w:hint="eastAsia"/>
          <w:sz w:val="21"/>
          <w:szCs w:val="21"/>
        </w:rPr>
        <w:t>=</w:t>
      </w:r>
      <w:r w:rsidR="00F733B8" w:rsidRPr="00146AF9">
        <w:rPr>
          <w:rFonts w:ascii="PT Serif" w:hAnsi="PT Serif"/>
          <w:sz w:val="21"/>
          <w:szCs w:val="21"/>
        </w:rPr>
        <w:t xml:space="preserve"> 0.00</w:t>
      </w:r>
      <w:r w:rsidR="00F733B8">
        <w:rPr>
          <w:rFonts w:ascii="PT Serif" w:hAnsi="PT Serif" w:hint="eastAsia"/>
          <w:sz w:val="21"/>
          <w:szCs w:val="21"/>
        </w:rPr>
        <w:t>2; Fig. 1D).</w:t>
      </w:r>
    </w:p>
    <w:p w14:paraId="5A355F68" w14:textId="77777777" w:rsidR="00146AF9" w:rsidRDefault="00146AF9" w:rsidP="000C29CA">
      <w:pPr>
        <w:snapToGrid w:val="0"/>
        <w:spacing w:after="0" w:line="240" w:lineRule="auto"/>
        <w:ind w:firstLine="360"/>
        <w:jc w:val="both"/>
        <w:rPr>
          <w:rFonts w:ascii="PT Serif" w:hAnsi="PT Serif"/>
          <w:sz w:val="21"/>
          <w:szCs w:val="21"/>
        </w:rPr>
      </w:pPr>
    </w:p>
    <w:p w14:paraId="1B7400BD" w14:textId="423F2B34" w:rsidR="000C29CA" w:rsidRDefault="003641BF" w:rsidP="009A22D3">
      <w:pPr>
        <w:snapToGrid w:val="0"/>
        <w:spacing w:after="0" w:line="240" w:lineRule="auto"/>
        <w:jc w:val="both"/>
        <w:rPr>
          <w:rFonts w:ascii="PT Serif" w:hAnsi="PT Serif"/>
          <w:sz w:val="21"/>
          <w:szCs w:val="21"/>
        </w:rPr>
      </w:pPr>
      <w:r>
        <w:rPr>
          <w:rFonts w:ascii="PT Serif" w:hAnsi="PT Serif"/>
          <w:noProof/>
          <w:sz w:val="21"/>
          <w:szCs w:val="21"/>
        </w:rPr>
        <w:drawing>
          <wp:inline distT="0" distB="0" distL="0" distR="0" wp14:anchorId="7B9390C3" wp14:editId="644A0521">
            <wp:extent cx="5937885" cy="4456430"/>
            <wp:effectExtent l="0" t="0" r="5715" b="1270"/>
            <wp:docPr id="51199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4456430"/>
                    </a:xfrm>
                    <a:prstGeom prst="rect">
                      <a:avLst/>
                    </a:prstGeom>
                    <a:noFill/>
                    <a:ln>
                      <a:noFill/>
                    </a:ln>
                  </pic:spPr>
                </pic:pic>
              </a:graphicData>
            </a:graphic>
          </wp:inline>
        </w:drawing>
      </w:r>
    </w:p>
    <w:p w14:paraId="06E7B512" w14:textId="00F98FCE" w:rsidR="003641BF" w:rsidRPr="003641BF" w:rsidRDefault="003641BF" w:rsidP="003641BF">
      <w:pPr>
        <w:snapToGrid w:val="0"/>
        <w:spacing w:after="0" w:line="240" w:lineRule="auto"/>
        <w:ind w:left="720" w:right="720"/>
        <w:jc w:val="both"/>
        <w:rPr>
          <w:rFonts w:ascii="PT Serif" w:hAnsi="PT Serif"/>
          <w:sz w:val="21"/>
          <w:szCs w:val="21"/>
        </w:rPr>
      </w:pPr>
      <w:r w:rsidRPr="003641BF">
        <w:rPr>
          <w:rFonts w:ascii="PT Serif" w:hAnsi="PT Serif"/>
          <w:b/>
          <w:bCs/>
          <w:sz w:val="21"/>
          <w:szCs w:val="21"/>
        </w:rPr>
        <w:t xml:space="preserve">Figure 1. </w:t>
      </w:r>
      <w:r>
        <w:rPr>
          <w:rFonts w:ascii="PT Serif" w:hAnsi="PT Serif"/>
          <w:sz w:val="21"/>
          <w:szCs w:val="21"/>
        </w:rPr>
        <w:t xml:space="preserve">Description of tandem running behavior in </w:t>
      </w:r>
      <w:r w:rsidRPr="003641BF">
        <w:rPr>
          <w:rFonts w:ascii="PT Serif" w:hAnsi="PT Serif"/>
          <w:i/>
          <w:iCs/>
          <w:sz w:val="21"/>
          <w:szCs w:val="21"/>
        </w:rPr>
        <w:t>Hodotermopsis sjostedti</w:t>
      </w:r>
      <w:r>
        <w:rPr>
          <w:rFonts w:ascii="PT Serif" w:hAnsi="PT Serif"/>
          <w:sz w:val="21"/>
          <w:szCs w:val="21"/>
        </w:rPr>
        <w:t>. (</w:t>
      </w:r>
      <w:r>
        <w:rPr>
          <w:rFonts w:ascii="PT Serif" w:hAnsi="PT Serif" w:hint="eastAsia"/>
          <w:sz w:val="21"/>
          <w:szCs w:val="21"/>
        </w:rPr>
        <w:t xml:space="preserve">A) Male-led and </w:t>
      </w:r>
      <w:r>
        <w:rPr>
          <w:rFonts w:ascii="PT Serif" w:hAnsi="PT Serif"/>
          <w:sz w:val="21"/>
          <w:szCs w:val="21"/>
        </w:rPr>
        <w:t>female</w:t>
      </w:r>
      <w:r>
        <w:rPr>
          <w:rFonts w:ascii="PT Serif" w:hAnsi="PT Serif" w:hint="eastAsia"/>
          <w:sz w:val="21"/>
          <w:szCs w:val="21"/>
        </w:rPr>
        <w:t xml:space="preserve">-led tandem runs. Termites with red markings are females and those with blue </w:t>
      </w:r>
      <w:r>
        <w:rPr>
          <w:rFonts w:ascii="PT Serif" w:hAnsi="PT Serif"/>
          <w:sz w:val="21"/>
          <w:szCs w:val="21"/>
        </w:rPr>
        <w:t>markings</w:t>
      </w:r>
      <w:r>
        <w:rPr>
          <w:rFonts w:ascii="PT Serif" w:hAnsi="PT Serif" w:hint="eastAsia"/>
          <w:sz w:val="21"/>
          <w:szCs w:val="21"/>
        </w:rPr>
        <w:t xml:space="preserve"> are males. (B) Proportion of time </w:t>
      </w:r>
      <w:r w:rsidRPr="003641BF">
        <w:rPr>
          <w:rFonts w:ascii="PT Serif" w:hAnsi="PT Serif"/>
          <w:sz w:val="21"/>
          <w:szCs w:val="21"/>
        </w:rPr>
        <w:t>in each state</w:t>
      </w:r>
      <w:r>
        <w:rPr>
          <w:rFonts w:ascii="PT Serif" w:hAnsi="PT Serif" w:hint="eastAsia"/>
          <w:sz w:val="21"/>
          <w:szCs w:val="21"/>
        </w:rPr>
        <w:t xml:space="preserve"> of the pair</w:t>
      </w:r>
      <w:r w:rsidRPr="003641BF">
        <w:rPr>
          <w:rFonts w:ascii="PT Serif" w:hAnsi="PT Serif"/>
          <w:sz w:val="21"/>
          <w:szCs w:val="21"/>
        </w:rPr>
        <w:t xml:space="preserve"> during observation. Each bar represents one pair. </w:t>
      </w:r>
      <w:r>
        <w:rPr>
          <w:rFonts w:ascii="PT Serif" w:hAnsi="PT Serif" w:hint="eastAsia"/>
          <w:sz w:val="21"/>
          <w:szCs w:val="21"/>
        </w:rPr>
        <w:t xml:space="preserve">(C) Comparison of tandem running between female-led and male-led tandem running, and two different sizes of experimental arena. </w:t>
      </w:r>
      <w:r w:rsidRPr="003641BF">
        <w:rPr>
          <w:rFonts w:ascii="PT Serif" w:hAnsi="PT Serif"/>
          <w:sz w:val="21"/>
          <w:szCs w:val="21"/>
        </w:rPr>
        <w:t>Kaplan–Meier survival curves were generated for each species, and the symbol “+” indicates the censoring due to the end of observations.</w:t>
      </w:r>
      <w:r>
        <w:rPr>
          <w:rFonts w:ascii="PT Serif" w:hAnsi="PT Serif" w:hint="eastAsia"/>
          <w:sz w:val="21"/>
          <w:szCs w:val="21"/>
        </w:rPr>
        <w:t xml:space="preserve"> (D) Comparison of leader moving speed during tandem running between different sizes of dish.</w:t>
      </w:r>
    </w:p>
    <w:p w14:paraId="70921A36" w14:textId="77777777" w:rsidR="004E2BD4" w:rsidRDefault="004E2BD4" w:rsidP="009A22D3">
      <w:pPr>
        <w:snapToGrid w:val="0"/>
        <w:spacing w:after="0" w:line="240" w:lineRule="auto"/>
        <w:jc w:val="both"/>
        <w:rPr>
          <w:rFonts w:ascii="PT Serif" w:hAnsi="PT Serif"/>
          <w:sz w:val="21"/>
          <w:szCs w:val="21"/>
        </w:rPr>
      </w:pPr>
    </w:p>
    <w:p w14:paraId="24C83E20" w14:textId="76B77015" w:rsid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lastRenderedPageBreak/>
        <w:t>Discussion</w:t>
      </w:r>
    </w:p>
    <w:p w14:paraId="07ACB03C" w14:textId="1BFC89B4" w:rsidR="004E2BD4" w:rsidRDefault="009E4448" w:rsidP="002E50A8">
      <w:pPr>
        <w:snapToGrid w:val="0"/>
        <w:spacing w:after="0" w:line="240" w:lineRule="auto"/>
        <w:ind w:firstLine="360"/>
        <w:jc w:val="both"/>
        <w:rPr>
          <w:rFonts w:ascii="PT Serif" w:hAnsi="PT Serif"/>
          <w:sz w:val="21"/>
          <w:szCs w:val="21"/>
        </w:rPr>
      </w:pPr>
      <w:r>
        <w:rPr>
          <w:rFonts w:ascii="PT Serif" w:hAnsi="PT Serif"/>
          <w:sz w:val="21"/>
          <w:szCs w:val="21"/>
        </w:rPr>
        <w:t>Our observations clearly showe</w:t>
      </w:r>
      <w:r w:rsidR="00DA049F">
        <w:rPr>
          <w:rFonts w:ascii="PT Serif" w:hAnsi="PT Serif" w:hint="eastAsia"/>
          <w:sz w:val="21"/>
          <w:szCs w:val="21"/>
        </w:rPr>
        <w:t xml:space="preserve">d that dealates of </w:t>
      </w:r>
      <w:r w:rsidR="00DA049F" w:rsidRPr="00DA049F">
        <w:rPr>
          <w:rFonts w:ascii="PT Serif" w:hAnsi="PT Serif" w:hint="eastAsia"/>
          <w:i/>
          <w:iCs/>
          <w:sz w:val="21"/>
          <w:szCs w:val="21"/>
        </w:rPr>
        <w:t>H. sjostedti</w:t>
      </w:r>
      <w:r w:rsidR="00DA049F">
        <w:rPr>
          <w:rFonts w:ascii="PT Serif" w:hAnsi="PT Serif" w:hint="eastAsia"/>
          <w:sz w:val="21"/>
          <w:szCs w:val="21"/>
        </w:rPr>
        <w:t xml:space="preserve"> </w:t>
      </w:r>
      <w:commentRangeStart w:id="35"/>
      <w:r w:rsidR="00DA049F">
        <w:rPr>
          <w:rFonts w:ascii="PT Serif" w:hAnsi="PT Serif" w:hint="eastAsia"/>
          <w:sz w:val="21"/>
          <w:szCs w:val="21"/>
        </w:rPr>
        <w:t xml:space="preserve">show </w:t>
      </w:r>
      <w:commentRangeEnd w:id="35"/>
      <w:r w:rsidR="00E560F2">
        <w:rPr>
          <w:rStyle w:val="ac"/>
        </w:rPr>
        <w:commentReference w:id="35"/>
      </w:r>
      <w:r w:rsidR="00DA049F">
        <w:rPr>
          <w:rFonts w:ascii="PT Serif" w:hAnsi="PT Serif" w:hint="eastAsia"/>
          <w:sz w:val="21"/>
          <w:szCs w:val="21"/>
        </w:rPr>
        <w:t>tandem running behavior</w:t>
      </w:r>
      <w:r w:rsidR="00800F56">
        <w:rPr>
          <w:rFonts w:ascii="PT Serif" w:hAnsi="PT Serif"/>
          <w:sz w:val="21"/>
          <w:szCs w:val="21"/>
        </w:rPr>
        <w:t>,</w:t>
      </w:r>
      <w:r w:rsidR="00DA049F">
        <w:rPr>
          <w:rFonts w:ascii="PT Serif" w:hAnsi="PT Serif" w:hint="eastAsia"/>
          <w:sz w:val="21"/>
          <w:szCs w:val="21"/>
        </w:rPr>
        <w:t xml:space="preserve"> with both females and males playing </w:t>
      </w:r>
      <w:r w:rsidR="00A742AE">
        <w:rPr>
          <w:rFonts w:ascii="PT Serif" w:hAnsi="PT Serif" w:hint="eastAsia"/>
          <w:sz w:val="21"/>
          <w:szCs w:val="21"/>
        </w:rPr>
        <w:t>both</w:t>
      </w:r>
      <w:r w:rsidR="00DA049F">
        <w:rPr>
          <w:rFonts w:ascii="PT Serif" w:hAnsi="PT Serif" w:hint="eastAsia"/>
          <w:sz w:val="21"/>
          <w:szCs w:val="21"/>
        </w:rPr>
        <w:t xml:space="preserve"> leader</w:t>
      </w:r>
      <w:r w:rsidR="00A742AE">
        <w:rPr>
          <w:rFonts w:ascii="PT Serif" w:hAnsi="PT Serif" w:hint="eastAsia"/>
          <w:sz w:val="21"/>
          <w:szCs w:val="21"/>
        </w:rPr>
        <w:t xml:space="preserve"> and follower</w:t>
      </w:r>
      <w:r w:rsidR="00DA049F">
        <w:rPr>
          <w:rFonts w:ascii="PT Serif" w:hAnsi="PT Serif" w:hint="eastAsia"/>
          <w:sz w:val="21"/>
          <w:szCs w:val="21"/>
        </w:rPr>
        <w:t xml:space="preserve"> role</w:t>
      </w:r>
      <w:r w:rsidR="00A742AE">
        <w:rPr>
          <w:rFonts w:ascii="PT Serif" w:hAnsi="PT Serif" w:hint="eastAsia"/>
          <w:sz w:val="21"/>
          <w:szCs w:val="21"/>
        </w:rPr>
        <w:t>s</w:t>
      </w:r>
      <w:r w:rsidR="00F733B8">
        <w:rPr>
          <w:rFonts w:ascii="PT Serif" w:hAnsi="PT Serif" w:hint="eastAsia"/>
          <w:sz w:val="21"/>
          <w:szCs w:val="21"/>
        </w:rPr>
        <w:t xml:space="preserve"> (Fig. 1, Video 1)</w:t>
      </w:r>
      <w:r w:rsidR="00DA049F">
        <w:rPr>
          <w:rFonts w:ascii="PT Serif" w:hAnsi="PT Serif" w:hint="eastAsia"/>
          <w:sz w:val="21"/>
          <w:szCs w:val="21"/>
        </w:rPr>
        <w:t>.</w:t>
      </w:r>
      <w:r w:rsidR="0037279B">
        <w:rPr>
          <w:rFonts w:ascii="PT Serif" w:hAnsi="PT Serif" w:hint="eastAsia"/>
          <w:sz w:val="21"/>
          <w:szCs w:val="21"/>
        </w:rPr>
        <w:t xml:space="preserve"> In many species of termites, females play </w:t>
      </w:r>
      <w:r w:rsidR="0037279B">
        <w:rPr>
          <w:rFonts w:ascii="PT Serif" w:hAnsi="PT Serif"/>
          <w:sz w:val="21"/>
          <w:szCs w:val="21"/>
        </w:rPr>
        <w:t xml:space="preserve">a </w:t>
      </w:r>
      <w:r w:rsidR="0037279B">
        <w:rPr>
          <w:rFonts w:ascii="PT Serif" w:hAnsi="PT Serif" w:hint="eastAsia"/>
          <w:sz w:val="21"/>
          <w:szCs w:val="21"/>
        </w:rPr>
        <w:t xml:space="preserve">leader role in tandem running </w:t>
      </w:r>
      <w:r w:rsidR="0037279B">
        <w:rPr>
          <w:rFonts w:ascii="PT Serif" w:hAnsi="PT Serif"/>
          <w:sz w:val="21"/>
          <w:szCs w:val="21"/>
        </w:rPr>
        <w:fldChar w:fldCharType="begin"/>
      </w:r>
      <w:r w:rsidR="00B14030">
        <w:rPr>
          <w:rFonts w:ascii="PT Serif" w:hAnsi="PT Serif"/>
          <w:sz w:val="21"/>
          <w:szCs w:val="21"/>
        </w:rPr>
        <w:instrText xml:space="preserve"> ADDIN ZOTERO_ITEM CSL_CITATION {"citationID":"OB8SbZi5","properties":{"formattedCitation":"(Mizumoto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37279B">
        <w:rPr>
          <w:rFonts w:ascii="PT Serif" w:hAnsi="PT Serif"/>
          <w:sz w:val="21"/>
          <w:szCs w:val="21"/>
        </w:rPr>
        <w:fldChar w:fldCharType="separate"/>
      </w:r>
      <w:r w:rsidR="00B14030" w:rsidRPr="00B14030">
        <w:rPr>
          <w:rFonts w:ascii="PT Serif" w:hAnsi="PT Serif"/>
          <w:sz w:val="21"/>
        </w:rPr>
        <w:t>(Mizumoto et al., 2022)</w:t>
      </w:r>
      <w:r w:rsidR="0037279B">
        <w:rPr>
          <w:rFonts w:ascii="PT Serif" w:hAnsi="PT Serif"/>
          <w:sz w:val="21"/>
          <w:szCs w:val="21"/>
        </w:rPr>
        <w:fldChar w:fldCharType="end"/>
      </w:r>
      <w:r w:rsidR="0037279B">
        <w:rPr>
          <w:rFonts w:ascii="PT Serif" w:hAnsi="PT Serif" w:hint="eastAsia"/>
          <w:sz w:val="21"/>
          <w:szCs w:val="21"/>
        </w:rPr>
        <w:t xml:space="preserve">. </w:t>
      </w:r>
      <w:r w:rsidR="007548D2">
        <w:rPr>
          <w:rFonts w:ascii="PT Serif" w:hAnsi="PT Serif"/>
          <w:sz w:val="21"/>
          <w:szCs w:val="21"/>
        </w:rPr>
        <w:t>Still</w:t>
      </w:r>
      <w:r w:rsidR="0037279B">
        <w:rPr>
          <w:rFonts w:ascii="PT Serif" w:hAnsi="PT Serif" w:hint="eastAsia"/>
          <w:sz w:val="21"/>
          <w:szCs w:val="21"/>
        </w:rPr>
        <w:t>,</w:t>
      </w:r>
      <w:r w:rsidR="00800F56">
        <w:rPr>
          <w:rFonts w:ascii="PT Serif" w:hAnsi="PT Serif"/>
          <w:sz w:val="21"/>
          <w:szCs w:val="21"/>
        </w:rPr>
        <w:t xml:space="preserve"> </w:t>
      </w:r>
      <w:r w:rsidR="00D33EEE">
        <w:rPr>
          <w:rFonts w:ascii="PT Serif" w:hAnsi="PT Serif"/>
          <w:sz w:val="21"/>
          <w:szCs w:val="21"/>
        </w:rPr>
        <w:t xml:space="preserve">documentation of </w:t>
      </w:r>
      <w:r w:rsidR="00800F56">
        <w:rPr>
          <w:rFonts w:ascii="PT Serif" w:hAnsi="PT Serif"/>
          <w:sz w:val="21"/>
          <w:szCs w:val="21"/>
        </w:rPr>
        <w:t>t</w:t>
      </w:r>
      <w:r w:rsidR="002C321C">
        <w:rPr>
          <w:rFonts w:ascii="PT Serif" w:hAnsi="PT Serif"/>
          <w:sz w:val="21"/>
          <w:szCs w:val="21"/>
        </w:rPr>
        <w:t>andem running</w:t>
      </w:r>
      <w:r w:rsidR="00551906">
        <w:rPr>
          <w:rFonts w:ascii="PT Serif" w:hAnsi="PT Serif"/>
          <w:sz w:val="21"/>
          <w:szCs w:val="21"/>
        </w:rPr>
        <w:t xml:space="preserve"> with</w:t>
      </w:r>
      <w:r w:rsidR="0037279B">
        <w:rPr>
          <w:rFonts w:ascii="PT Serif" w:hAnsi="PT Serif" w:hint="eastAsia"/>
          <w:sz w:val="21"/>
          <w:szCs w:val="21"/>
        </w:rPr>
        <w:t xml:space="preserve"> both</w:t>
      </w:r>
      <w:r w:rsidR="00551906">
        <w:rPr>
          <w:rFonts w:ascii="PT Serif" w:hAnsi="PT Serif"/>
          <w:sz w:val="21"/>
          <w:szCs w:val="21"/>
        </w:rPr>
        <w:t xml:space="preserve"> </w:t>
      </w:r>
      <w:r w:rsidR="007548D2">
        <w:rPr>
          <w:rFonts w:ascii="PT Serif" w:hAnsi="PT Serif"/>
          <w:sz w:val="21"/>
          <w:szCs w:val="21"/>
        </w:rPr>
        <w:t>female</w:t>
      </w:r>
      <w:r w:rsidR="00800F56">
        <w:rPr>
          <w:rFonts w:ascii="PT Serif" w:hAnsi="PT Serif"/>
          <w:sz w:val="21"/>
          <w:szCs w:val="21"/>
        </w:rPr>
        <w:t xml:space="preserve"> and male leaders</w:t>
      </w:r>
      <w:r w:rsidR="00551906">
        <w:rPr>
          <w:rFonts w:ascii="PT Serif" w:hAnsi="PT Serif"/>
          <w:sz w:val="21"/>
          <w:szCs w:val="21"/>
        </w:rPr>
        <w:t xml:space="preserve"> </w:t>
      </w:r>
      <w:r w:rsidR="00800F56">
        <w:rPr>
          <w:rFonts w:ascii="PT Serif" w:hAnsi="PT Serif"/>
          <w:sz w:val="21"/>
          <w:szCs w:val="21"/>
        </w:rPr>
        <w:t xml:space="preserve">has been </w:t>
      </w:r>
      <w:r w:rsidR="00D33EEE">
        <w:rPr>
          <w:rFonts w:ascii="PT Serif" w:hAnsi="PT Serif"/>
          <w:sz w:val="21"/>
          <w:szCs w:val="21"/>
        </w:rPr>
        <w:t xml:space="preserve">limited </w:t>
      </w:r>
      <w:r w:rsidR="00551906">
        <w:rPr>
          <w:rFonts w:ascii="PT Serif" w:hAnsi="PT Serif"/>
          <w:sz w:val="21"/>
          <w:szCs w:val="21"/>
        </w:rPr>
        <w:t>in</w:t>
      </w:r>
      <w:r w:rsidR="009B43B5">
        <w:rPr>
          <w:rFonts w:ascii="PT Serif" w:hAnsi="PT Serif"/>
          <w:sz w:val="21"/>
          <w:szCs w:val="21"/>
        </w:rPr>
        <w:t xml:space="preserve"> several </w:t>
      </w:r>
      <w:proofErr w:type="spellStart"/>
      <w:r w:rsidR="009B43B5">
        <w:rPr>
          <w:rFonts w:ascii="PT Serif" w:hAnsi="PT Serif"/>
          <w:sz w:val="21"/>
          <w:szCs w:val="21"/>
        </w:rPr>
        <w:t>Kalotermitidae</w:t>
      </w:r>
      <w:proofErr w:type="spellEnd"/>
      <w:r w:rsidR="00800F56">
        <w:rPr>
          <w:rFonts w:ascii="PT Serif" w:hAnsi="PT Serif"/>
          <w:sz w:val="21"/>
          <w:szCs w:val="21"/>
        </w:rPr>
        <w:t xml:space="preserve"> species (</w:t>
      </w:r>
      <w:r w:rsidR="00800F56">
        <w:rPr>
          <w:rFonts w:ascii="PT Serif" w:hAnsi="PT Serif" w:hint="eastAsia"/>
          <w:sz w:val="21"/>
          <w:szCs w:val="21"/>
        </w:rPr>
        <w:t xml:space="preserve">summarized in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{"citationID":"4kvKIJbY","properties":{"formattedCitation":"(Mizumoto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(Mizumoto et al., 2022)</w:t>
      </w:r>
      <w:r w:rsidR="00800F56">
        <w:rPr>
          <w:rFonts w:ascii="PT Serif" w:hAnsi="PT Serif"/>
          <w:sz w:val="21"/>
          <w:szCs w:val="21"/>
        </w:rPr>
        <w:fldChar w:fldCharType="end"/>
      </w:r>
      <w:r w:rsidR="00800F56">
        <w:rPr>
          <w:rFonts w:ascii="PT Serif" w:hAnsi="PT Serif" w:hint="eastAsia"/>
          <w:sz w:val="21"/>
          <w:szCs w:val="21"/>
        </w:rPr>
        <w:t>)</w:t>
      </w:r>
      <w:r w:rsidR="009B43B5">
        <w:rPr>
          <w:rFonts w:ascii="PT Serif" w:hAnsi="PT Serif"/>
          <w:sz w:val="21"/>
          <w:szCs w:val="21"/>
        </w:rPr>
        <w:t xml:space="preserve">, including </w:t>
      </w:r>
      <w:proofErr w:type="spellStart"/>
      <w:r w:rsidR="009B43B5" w:rsidRPr="00800F56">
        <w:rPr>
          <w:rFonts w:ascii="PT Serif" w:hAnsi="PT Serif"/>
          <w:i/>
          <w:iCs/>
          <w:sz w:val="21"/>
          <w:szCs w:val="21"/>
        </w:rPr>
        <w:t>Kalotermes</w:t>
      </w:r>
      <w:proofErr w:type="spellEnd"/>
      <w:r w:rsidR="009B43B5" w:rsidRPr="00800F56">
        <w:rPr>
          <w:rFonts w:ascii="PT Serif" w:hAnsi="PT Serif"/>
          <w:i/>
          <w:iCs/>
          <w:sz w:val="21"/>
          <w:szCs w:val="21"/>
        </w:rPr>
        <w:t xml:space="preserve"> </w:t>
      </w:r>
      <w:proofErr w:type="spellStart"/>
      <w:r w:rsidR="00800F56" w:rsidRPr="00800F56">
        <w:rPr>
          <w:rFonts w:ascii="PT Serif" w:hAnsi="PT Serif"/>
          <w:i/>
          <w:iCs/>
          <w:sz w:val="21"/>
          <w:szCs w:val="21"/>
        </w:rPr>
        <w:t>flavicollis</w:t>
      </w:r>
      <w:proofErr w:type="spellEnd"/>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{"citationID":"UWt2WgFK","properties":{"formattedCitation":"(Grasse, 1942; L\\uc0\\u252{}scher, 1951)","plainCitation":"(Grasse, 1942; Lüscher, 1951)","noteIndex":0},"citationItems":[{"id":2136,"uris":["http://zotero.org/users/9949769/items/C8AT2Q2M"],"itemData":{"id":2136,"type":"article-journal","container-title":"Laboratoire d'Evolution des Etres Organises","title":"L'essaimage des termites: essai d'analyse causale d'un complexe instinctif.","author":[{"family":"Grasse","given":"Pierre Paul"}],"issued":{"date-parts":[["1942"]]},"citation-key":"grasseLessaimageTermitesEssai1942"}},{"id":3055,"uris":["http://zotero.org/users/9949769/items/K9EJDAY5"],"itemData":{"id":3055,"type":"article-journal","container-title":"Schweizerisches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cs="Times New Roman"/>
          <w:kern w:val="0"/>
          <w:sz w:val="21"/>
        </w:rPr>
        <w:t>(Grasse, 1942; Lüscher, 1951)</w:t>
      </w:r>
      <w:r w:rsidR="00800F56">
        <w:rPr>
          <w:rFonts w:ascii="PT Serif" w:hAnsi="PT Serif"/>
          <w:sz w:val="21"/>
          <w:szCs w:val="21"/>
        </w:rPr>
        <w:fldChar w:fldCharType="end"/>
      </w:r>
      <w:r w:rsidR="009B43B5">
        <w:rPr>
          <w:rFonts w:ascii="PT Serif" w:hAnsi="PT Serif"/>
          <w:sz w:val="21"/>
          <w:szCs w:val="21"/>
        </w:rPr>
        <w:t xml:space="preserve">, </w:t>
      </w:r>
      <w:proofErr w:type="spellStart"/>
      <w:r w:rsidR="00744E28" w:rsidRPr="00800F56">
        <w:rPr>
          <w:rFonts w:ascii="PT Serif" w:hAnsi="PT Serif"/>
          <w:i/>
          <w:iCs/>
          <w:sz w:val="21"/>
          <w:szCs w:val="21"/>
        </w:rPr>
        <w:t>Cryptotermes</w:t>
      </w:r>
      <w:proofErr w:type="spellEnd"/>
      <w:r w:rsidR="00800F56" w:rsidRPr="00800F56">
        <w:rPr>
          <w:rFonts w:ascii="PT Serif" w:hAnsi="PT Serif" w:hint="eastAsia"/>
          <w:i/>
          <w:iCs/>
          <w:sz w:val="21"/>
          <w:szCs w:val="21"/>
        </w:rPr>
        <w:t xml:space="preserve"> </w:t>
      </w:r>
      <w:proofErr w:type="spellStart"/>
      <w:r w:rsidR="00800F56">
        <w:rPr>
          <w:rFonts w:ascii="PT Serif" w:hAnsi="PT Serif" w:hint="eastAsia"/>
          <w:i/>
          <w:iCs/>
          <w:sz w:val="21"/>
          <w:szCs w:val="21"/>
        </w:rPr>
        <w:t>havilandi</w:t>
      </w:r>
      <w:proofErr w:type="spellEnd"/>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{"citationID":"uasPKRnV","properties":{"formattedCitation":"(L\\uc0\\u252{}scher, 1951)","plainCitation":"(Lüscher, 1951)","noteIndex":0},"citationItems":[{"id":3055,"uris":["http://zotero.org/users/9949769/items/K9EJDAY5"],"itemData":{"id":3055,"type":"article-journal","container-title":"Schweizerisches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cs="Times New Roman"/>
          <w:kern w:val="0"/>
          <w:sz w:val="21"/>
        </w:rPr>
        <w:t>(Lüscher, 1951)</w:t>
      </w:r>
      <w:r w:rsidR="00800F56">
        <w:rPr>
          <w:rFonts w:ascii="PT Serif" w:hAnsi="PT Serif"/>
          <w:sz w:val="21"/>
          <w:szCs w:val="21"/>
        </w:rPr>
        <w:fldChar w:fldCharType="end"/>
      </w:r>
      <w:r w:rsidR="00800F56">
        <w:rPr>
          <w:rFonts w:ascii="PT Serif" w:hAnsi="PT Serif" w:hint="eastAsia"/>
          <w:sz w:val="21"/>
          <w:szCs w:val="21"/>
        </w:rPr>
        <w:t xml:space="preserve"> (but suspected as </w:t>
      </w:r>
      <w:proofErr w:type="spellStart"/>
      <w:r w:rsidR="00800F56" w:rsidRPr="00800F56">
        <w:rPr>
          <w:rFonts w:ascii="PT Serif" w:hAnsi="PT Serif"/>
          <w:i/>
          <w:iCs/>
          <w:sz w:val="21"/>
          <w:szCs w:val="21"/>
        </w:rPr>
        <w:t>dudleyi</w:t>
      </w:r>
      <w:proofErr w:type="spellEnd"/>
      <w:r w:rsidR="00800F56">
        <w:rPr>
          <w:rFonts w:ascii="PT Serif" w:hAnsi="PT Serif" w:hint="eastAsia"/>
          <w:sz w:val="21"/>
          <w:szCs w:val="21"/>
        </w:rPr>
        <w:t xml:space="preserve">. </w:t>
      </w:r>
      <w:r w:rsidR="0037279B">
        <w:rPr>
          <w:rFonts w:ascii="PT Serif" w:hAnsi="PT Serif" w:hint="eastAsia"/>
          <w:sz w:val="21"/>
          <w:szCs w:val="21"/>
        </w:rPr>
        <w:t>S</w:t>
      </w:r>
      <w:r w:rsidR="00800F56">
        <w:rPr>
          <w:rFonts w:ascii="PT Serif" w:hAnsi="PT Serif" w:hint="eastAsia"/>
          <w:sz w:val="21"/>
          <w:szCs w:val="21"/>
        </w:rPr>
        <w:t xml:space="preserve">ee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{"citationID":"t7JfGm5D","properties":{"formattedCitation":"(Mizumoto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(Mizumoto et al., 2022)</w:t>
      </w:r>
      <w:r w:rsidR="00800F56">
        <w:rPr>
          <w:rFonts w:ascii="PT Serif" w:hAnsi="PT Serif"/>
          <w:sz w:val="21"/>
          <w:szCs w:val="21"/>
        </w:rPr>
        <w:fldChar w:fldCharType="end"/>
      </w:r>
      <w:r w:rsidR="00800F56">
        <w:rPr>
          <w:rFonts w:ascii="PT Serif" w:hAnsi="PT Serif" w:hint="eastAsia"/>
          <w:sz w:val="21"/>
          <w:szCs w:val="21"/>
        </w:rPr>
        <w:t>)</w:t>
      </w:r>
      <w:r w:rsidR="00744E28">
        <w:rPr>
          <w:rFonts w:ascii="PT Serif" w:hAnsi="PT Serif"/>
          <w:sz w:val="21"/>
          <w:szCs w:val="21"/>
        </w:rPr>
        <w:t>,</w:t>
      </w:r>
      <w:r w:rsidR="0037279B">
        <w:rPr>
          <w:rFonts w:ascii="PT Serif" w:hAnsi="PT Serif" w:hint="eastAsia"/>
          <w:sz w:val="21"/>
          <w:szCs w:val="21"/>
        </w:rPr>
        <w:t xml:space="preserve"> </w:t>
      </w:r>
      <w:proofErr w:type="spellStart"/>
      <w:r w:rsidR="00744E28" w:rsidRPr="0037279B">
        <w:rPr>
          <w:rFonts w:ascii="PT Serif" w:hAnsi="PT Serif"/>
          <w:i/>
          <w:iCs/>
          <w:sz w:val="21"/>
          <w:szCs w:val="21"/>
        </w:rPr>
        <w:t>Paraneotermes</w:t>
      </w:r>
      <w:proofErr w:type="spellEnd"/>
      <w:r w:rsidR="00800F56" w:rsidRPr="0037279B">
        <w:rPr>
          <w:rFonts w:ascii="PT Serif" w:hAnsi="PT Serif" w:hint="eastAsia"/>
          <w:i/>
          <w:iCs/>
          <w:sz w:val="21"/>
          <w:szCs w:val="21"/>
        </w:rPr>
        <w:t xml:space="preserve"> </w:t>
      </w:r>
      <w:proofErr w:type="spellStart"/>
      <w:r w:rsidR="00800F56" w:rsidRPr="0037279B">
        <w:rPr>
          <w:rFonts w:ascii="PT Serif" w:hAnsi="PT Serif" w:hint="eastAsia"/>
          <w:i/>
          <w:iCs/>
          <w:sz w:val="21"/>
          <w:szCs w:val="21"/>
        </w:rPr>
        <w:t>simplicicornis</w:t>
      </w:r>
      <w:proofErr w:type="spellEnd"/>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{"citationID":"6s4Ug3jX","properties":{"formattedCitation":"(Carr, 1972)","plainCitation":"(Carr, 1972)","noteIndex":0},"citationItems":[{"id":3051,"uris":["http://zotero.org/users/9949769/items/IEMSMSFN"],"itemData":{"id":3051,"type":"thesis","publisher":"The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(Carr, 1972)</w:t>
      </w:r>
      <w:r w:rsidR="00800F56">
        <w:rPr>
          <w:rFonts w:ascii="PT Serif" w:hAnsi="PT Serif"/>
          <w:sz w:val="21"/>
          <w:szCs w:val="21"/>
        </w:rPr>
        <w:fldChar w:fldCharType="end"/>
      </w:r>
      <w:r w:rsidR="00F43323">
        <w:rPr>
          <w:rFonts w:ascii="PT Serif" w:hAnsi="PT Serif"/>
          <w:sz w:val="21"/>
          <w:szCs w:val="21"/>
        </w:rPr>
        <w:t xml:space="preserve">, and </w:t>
      </w:r>
      <w:proofErr w:type="spellStart"/>
      <w:r w:rsidR="00F43323" w:rsidRPr="00F43323">
        <w:rPr>
          <w:rFonts w:ascii="PT Serif" w:hAnsi="PT Serif"/>
          <w:i/>
          <w:iCs/>
          <w:sz w:val="21"/>
          <w:szCs w:val="21"/>
        </w:rPr>
        <w:t>Glyptotermes</w:t>
      </w:r>
      <w:proofErr w:type="spellEnd"/>
      <w:r w:rsidR="00F43323">
        <w:rPr>
          <w:rFonts w:ascii="PT Serif" w:hAnsi="PT Serif"/>
          <w:sz w:val="21"/>
          <w:szCs w:val="21"/>
        </w:rPr>
        <w:t xml:space="preserve"> </w:t>
      </w:r>
      <w:r w:rsidR="00F43323" w:rsidRPr="00F43323">
        <w:rPr>
          <w:rFonts w:ascii="PT Serif" w:hAnsi="PT Serif"/>
          <w:i/>
          <w:iCs/>
          <w:sz w:val="21"/>
          <w:szCs w:val="21"/>
        </w:rPr>
        <w:t>fuscus</w:t>
      </w:r>
      <w:r w:rsidR="00F43323">
        <w:rPr>
          <w:rFonts w:ascii="PT Serif" w:hAnsi="PT Serif"/>
          <w:sz w:val="21"/>
          <w:szCs w:val="21"/>
        </w:rPr>
        <w:t xml:space="preserve"> and </w:t>
      </w:r>
      <w:proofErr w:type="spellStart"/>
      <w:r w:rsidR="00F43323" w:rsidRPr="00F43323">
        <w:rPr>
          <w:rFonts w:ascii="PT Serif" w:hAnsi="PT Serif"/>
          <w:i/>
          <w:iCs/>
          <w:sz w:val="21"/>
          <w:szCs w:val="21"/>
        </w:rPr>
        <w:t>satsumensis</w:t>
      </w:r>
      <w:proofErr w:type="spellEnd"/>
      <w:r w:rsidR="00F43323">
        <w:rPr>
          <w:rFonts w:ascii="PT Serif" w:hAnsi="PT Serif"/>
          <w:sz w:val="21"/>
          <w:szCs w:val="21"/>
        </w:rPr>
        <w:t xml:space="preserve"> </w:t>
      </w:r>
      <w:r w:rsidR="00F43323">
        <w:rPr>
          <w:rFonts w:ascii="PT Serif" w:hAnsi="PT Serif"/>
          <w:sz w:val="21"/>
          <w:szCs w:val="21"/>
        </w:rPr>
        <w:fldChar w:fldCharType="begin"/>
      </w:r>
      <w:r w:rsidR="00F43323">
        <w:rPr>
          <w:rFonts w:ascii="PT Serif" w:hAnsi="PT Serif"/>
          <w:sz w:val="21"/>
          <w:szCs w:val="21"/>
        </w:rPr>
        <w:instrText xml:space="preserve"> ADDIN ZOTERO_ITEM CSL_CITATION {"citationID":"ayYKp9tt","properties":{"formattedCitation":"(Mizumoto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F43323">
        <w:rPr>
          <w:rFonts w:ascii="PT Serif" w:hAnsi="PT Serif"/>
          <w:sz w:val="21"/>
          <w:szCs w:val="21"/>
        </w:rPr>
        <w:fldChar w:fldCharType="separate"/>
      </w:r>
      <w:r w:rsidR="00F43323" w:rsidRPr="00F43323">
        <w:rPr>
          <w:rFonts w:ascii="PT Serif" w:hAnsi="PT Serif"/>
          <w:sz w:val="21"/>
        </w:rPr>
        <w:t>(Mizumoto et al., 2022)</w:t>
      </w:r>
      <w:r w:rsidR="00F43323">
        <w:rPr>
          <w:rFonts w:ascii="PT Serif" w:hAnsi="PT Serif"/>
          <w:sz w:val="21"/>
          <w:szCs w:val="21"/>
        </w:rPr>
        <w:fldChar w:fldCharType="end"/>
      </w:r>
      <w:r w:rsidR="0037279B">
        <w:rPr>
          <w:rFonts w:ascii="PT Serif" w:hAnsi="PT Serif" w:hint="eastAsia"/>
          <w:sz w:val="21"/>
          <w:szCs w:val="21"/>
        </w:rPr>
        <w:t>. In addition,</w:t>
      </w:r>
      <w:r w:rsidR="00744E28">
        <w:rPr>
          <w:rFonts w:ascii="PT Serif" w:hAnsi="PT Serif"/>
          <w:sz w:val="21"/>
          <w:szCs w:val="21"/>
        </w:rPr>
        <w:t xml:space="preserve"> </w:t>
      </w:r>
      <w:r w:rsidR="007548D2">
        <w:rPr>
          <w:rFonts w:ascii="PT Serif" w:hAnsi="PT Serif"/>
          <w:sz w:val="21"/>
          <w:szCs w:val="21"/>
        </w:rPr>
        <w:t xml:space="preserve">the fossil record indicates that the extinct kalotermitid termite, </w:t>
      </w:r>
      <w:proofErr w:type="spellStart"/>
      <w:r w:rsidR="007548D2" w:rsidRPr="007548D2">
        <w:rPr>
          <w:rFonts w:ascii="PT Serif" w:hAnsi="PT Serif"/>
          <w:i/>
          <w:iCs/>
          <w:sz w:val="21"/>
          <w:szCs w:val="21"/>
        </w:rPr>
        <w:t>Electrotermes</w:t>
      </w:r>
      <w:proofErr w:type="spellEnd"/>
      <w:r w:rsidR="007548D2" w:rsidRPr="007548D2">
        <w:rPr>
          <w:rFonts w:ascii="PT Serif" w:hAnsi="PT Serif"/>
          <w:i/>
          <w:iCs/>
          <w:sz w:val="21"/>
          <w:szCs w:val="21"/>
        </w:rPr>
        <w:t xml:space="preserve"> </w:t>
      </w:r>
      <w:proofErr w:type="spellStart"/>
      <w:r w:rsidR="007548D2" w:rsidRPr="007548D2">
        <w:rPr>
          <w:rFonts w:ascii="PT Serif" w:hAnsi="PT Serif"/>
          <w:i/>
          <w:iCs/>
          <w:sz w:val="21"/>
          <w:szCs w:val="21"/>
        </w:rPr>
        <w:t>affinis</w:t>
      </w:r>
      <w:proofErr w:type="spellEnd"/>
      <w:r w:rsidR="007548D2">
        <w:rPr>
          <w:rFonts w:ascii="PT Serif" w:hAnsi="PT Serif"/>
          <w:sz w:val="21"/>
          <w:szCs w:val="21"/>
        </w:rPr>
        <w:t>,</w:t>
      </w:r>
      <w:r w:rsidR="0037279B">
        <w:rPr>
          <w:rFonts w:ascii="PT Serif" w:hAnsi="PT Serif" w:hint="eastAsia"/>
          <w:sz w:val="21"/>
          <w:szCs w:val="21"/>
        </w:rPr>
        <w:t xml:space="preserve"> shows male-led tandem running behavior</w:t>
      </w:r>
      <w:r w:rsidR="007548D2">
        <w:rPr>
          <w:rFonts w:ascii="PT Serif" w:hAnsi="PT Serif"/>
          <w:sz w:val="21"/>
          <w:szCs w:val="21"/>
        </w:rPr>
        <w:t xml:space="preserve"> </w:t>
      </w:r>
      <w:r w:rsidR="007548D2">
        <w:rPr>
          <w:rFonts w:ascii="PT Serif" w:hAnsi="PT Serif"/>
          <w:sz w:val="21"/>
          <w:szCs w:val="21"/>
        </w:rPr>
        <w:fldChar w:fldCharType="begin"/>
      </w:r>
      <w:r w:rsidR="00670D5F">
        <w:rPr>
          <w:rFonts w:ascii="PT Serif" w:hAnsi="PT Serif"/>
          <w:sz w:val="21"/>
          <w:szCs w:val="21"/>
        </w:rPr>
        <w:instrText xml:space="preserve"> ADDIN ZOTERO_ITEM CSL_CITATION {"citationID":"Grb4htd1","properties":{"formattedCitation":"(Mizumoto et al., 2024a)","plainCitation":"(Mizumoto et al., 2024a)","noteIndex":0},"citationItems":[{"id":20175,"uris":["http://zotero.org/users/9949769/items/T85C4JRT"],"itemData":{"id":20175,"type":"article-journal","abstract":"Fossils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S."},{"family":"Bourguignon","given":"Thomas"},{"family":"Buček","given":"Aleš"}],"issued":{"date-parts":[["2024",3,19]]},"citation-key":"mizumotoExtinctExtantTermites2024"}}],"schema":"https://github.com/citation-style-language/schema/raw/master/csl-citation.json"} </w:instrText>
      </w:r>
      <w:r w:rsidR="007548D2">
        <w:rPr>
          <w:rFonts w:ascii="PT Serif" w:hAnsi="PT Serif"/>
          <w:sz w:val="21"/>
          <w:szCs w:val="21"/>
        </w:rPr>
        <w:fldChar w:fldCharType="separate"/>
      </w:r>
      <w:r w:rsidR="00670D5F" w:rsidRPr="00670D5F">
        <w:rPr>
          <w:rFonts w:ascii="PT Serif" w:hAnsi="PT Serif"/>
          <w:sz w:val="21"/>
        </w:rPr>
        <w:t>(Mizumoto et al., 2024a)</w:t>
      </w:r>
      <w:r w:rsidR="007548D2">
        <w:rPr>
          <w:rFonts w:ascii="PT Serif" w:hAnsi="PT Serif"/>
          <w:sz w:val="21"/>
          <w:szCs w:val="21"/>
        </w:rPr>
        <w:fldChar w:fldCharType="end"/>
      </w:r>
      <w:r w:rsidR="00270320">
        <w:rPr>
          <w:rFonts w:ascii="PT Serif" w:hAnsi="PT Serif"/>
          <w:sz w:val="21"/>
          <w:szCs w:val="21"/>
        </w:rPr>
        <w:t>. However,</w:t>
      </w:r>
      <w:r w:rsidR="007548D2">
        <w:rPr>
          <w:rFonts w:ascii="PT Serif" w:hAnsi="PT Serif"/>
          <w:sz w:val="21"/>
          <w:szCs w:val="21"/>
        </w:rPr>
        <w:t xml:space="preserve"> even though the previous ancestral state reconstruction estimated that the ancestor of termites exhibited tandem running</w:t>
      </w:r>
      <w:r w:rsidR="00F733B8">
        <w:rPr>
          <w:rFonts w:ascii="PT Serif" w:hAnsi="PT Serif"/>
          <w:sz w:val="21"/>
          <w:szCs w:val="21"/>
        </w:rPr>
        <w:t>,</w:t>
      </w:r>
      <w:r w:rsidR="007548D2">
        <w:rPr>
          <w:rFonts w:ascii="PT Serif" w:hAnsi="PT Serif"/>
          <w:sz w:val="21"/>
          <w:szCs w:val="21"/>
        </w:rPr>
        <w:t xml:space="preserve"> with both females and males being leaders</w:t>
      </w:r>
      <w:r w:rsidR="00D33EEE">
        <w:rPr>
          <w:rFonts w:ascii="PT Serif" w:hAnsi="PT Serif"/>
          <w:sz w:val="21"/>
          <w:szCs w:val="21"/>
        </w:rPr>
        <w:t xml:space="preserve"> </w:t>
      </w:r>
      <w:r w:rsidR="00D33EEE">
        <w:rPr>
          <w:rFonts w:ascii="PT Serif" w:hAnsi="PT Serif"/>
          <w:sz w:val="21"/>
          <w:szCs w:val="21"/>
        </w:rPr>
        <w:fldChar w:fldCharType="begin"/>
      </w:r>
      <w:r w:rsidR="00E94DAE">
        <w:rPr>
          <w:rFonts w:ascii="PT Serif" w:hAnsi="PT Serif"/>
          <w:sz w:val="21"/>
          <w:szCs w:val="21"/>
        </w:rPr>
        <w:instrText xml:space="preserve"> ADDIN ZOTERO_ITEM CSL_CITATION {"citationID":"hOKO28K6","properties":{"formattedCitation":"(Mizumoto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D33EEE">
        <w:rPr>
          <w:rFonts w:ascii="PT Serif" w:hAnsi="PT Serif"/>
          <w:sz w:val="21"/>
          <w:szCs w:val="21"/>
        </w:rPr>
        <w:fldChar w:fldCharType="separate"/>
      </w:r>
      <w:r w:rsidR="00D33EEE" w:rsidRPr="00B14030">
        <w:rPr>
          <w:rFonts w:ascii="PT Serif" w:hAnsi="PT Serif"/>
          <w:sz w:val="21"/>
        </w:rPr>
        <w:t>(Mizumoto et al., 2022)</w:t>
      </w:r>
      <w:r w:rsidR="00D33EEE">
        <w:rPr>
          <w:rFonts w:ascii="PT Serif" w:hAnsi="PT Serif"/>
          <w:sz w:val="21"/>
          <w:szCs w:val="21"/>
        </w:rPr>
        <w:fldChar w:fldCharType="end"/>
      </w:r>
      <w:r w:rsidR="007548D2">
        <w:rPr>
          <w:rFonts w:ascii="PT Serif" w:hAnsi="PT Serif"/>
          <w:sz w:val="21"/>
          <w:szCs w:val="21"/>
        </w:rPr>
        <w:t xml:space="preserve">, there was no record of that behavior in other lineages than </w:t>
      </w:r>
      <w:proofErr w:type="spellStart"/>
      <w:r w:rsidR="007548D2">
        <w:rPr>
          <w:rFonts w:ascii="PT Serif" w:hAnsi="PT Serif"/>
          <w:sz w:val="21"/>
          <w:szCs w:val="21"/>
        </w:rPr>
        <w:t>Kalotermitidie</w:t>
      </w:r>
      <w:proofErr w:type="spellEnd"/>
      <w:r w:rsidR="007548D2">
        <w:rPr>
          <w:rFonts w:ascii="PT Serif" w:hAnsi="PT Serif"/>
          <w:sz w:val="21"/>
          <w:szCs w:val="21"/>
        </w:rPr>
        <w:t xml:space="preserve">. </w:t>
      </w:r>
      <w:commentRangeStart w:id="36"/>
      <w:r w:rsidR="00E448AA">
        <w:rPr>
          <w:rFonts w:ascii="PT Serif" w:hAnsi="PT Serif"/>
          <w:sz w:val="21"/>
          <w:szCs w:val="21"/>
        </w:rPr>
        <w:t>Thus, o</w:t>
      </w:r>
      <w:r w:rsidR="007548D2">
        <w:rPr>
          <w:rFonts w:ascii="PT Serif" w:hAnsi="PT Serif"/>
          <w:sz w:val="21"/>
          <w:szCs w:val="21"/>
        </w:rPr>
        <w:t xml:space="preserve">ur observation on </w:t>
      </w:r>
      <w:r w:rsidR="007548D2" w:rsidRPr="00E448AA">
        <w:rPr>
          <w:rFonts w:ascii="PT Serif" w:hAnsi="PT Serif"/>
          <w:i/>
          <w:iCs/>
          <w:sz w:val="21"/>
          <w:szCs w:val="21"/>
        </w:rPr>
        <w:t>H. sjostedti</w:t>
      </w:r>
      <w:r w:rsidR="00E448AA">
        <w:rPr>
          <w:rFonts w:ascii="PT Serif" w:hAnsi="PT Serif"/>
          <w:i/>
          <w:iCs/>
          <w:sz w:val="21"/>
          <w:szCs w:val="21"/>
        </w:rPr>
        <w:t xml:space="preserve"> </w:t>
      </w:r>
      <w:commentRangeEnd w:id="36"/>
      <w:r w:rsidR="00DC31EE">
        <w:rPr>
          <w:rStyle w:val="ac"/>
        </w:rPr>
        <w:commentReference w:id="36"/>
      </w:r>
      <w:r w:rsidR="00E448AA">
        <w:rPr>
          <w:rFonts w:ascii="PT Serif" w:hAnsi="PT Serif"/>
          <w:sz w:val="21"/>
          <w:szCs w:val="21"/>
        </w:rPr>
        <w:t xml:space="preserve">is critical as this species is Hodotermopsidae in a distinct clade of </w:t>
      </w:r>
      <w:r w:rsidR="00E448AA" w:rsidRPr="00E448AA">
        <w:rPr>
          <w:rFonts w:ascii="PT Serif" w:hAnsi="PT Serif"/>
          <w:sz w:val="21"/>
          <w:szCs w:val="21"/>
        </w:rPr>
        <w:t>Teletisoptera</w:t>
      </w:r>
      <w:r w:rsidR="00E448AA">
        <w:rPr>
          <w:rFonts w:ascii="PT Serif" w:hAnsi="PT Serif"/>
          <w:sz w:val="21"/>
          <w:szCs w:val="21"/>
        </w:rPr>
        <w:t xml:space="preserve"> (</w:t>
      </w:r>
      <w:r w:rsidR="002E50A8" w:rsidRPr="002E50A8">
        <w:rPr>
          <w:rFonts w:ascii="PT Serif" w:hAnsi="PT Serif"/>
          <w:sz w:val="21"/>
          <w:szCs w:val="21"/>
        </w:rPr>
        <w:t>Hodotermopsidae</w:t>
      </w:r>
      <w:r w:rsidR="002E50A8">
        <w:rPr>
          <w:rFonts w:ascii="PT Serif" w:hAnsi="PT Serif" w:hint="eastAsia"/>
          <w:sz w:val="21"/>
          <w:szCs w:val="21"/>
        </w:rPr>
        <w:t xml:space="preserve">, </w:t>
      </w:r>
      <w:r w:rsidR="002E50A8" w:rsidRPr="002E50A8">
        <w:rPr>
          <w:rFonts w:ascii="PT Serif" w:hAnsi="PT Serif"/>
          <w:sz w:val="21"/>
          <w:szCs w:val="21"/>
        </w:rPr>
        <w:t>Stolotermitidae, Hodotermitidae, and Archotermopsidae</w:t>
      </w:r>
      <w:r w:rsidR="00E448AA">
        <w:rPr>
          <w:rFonts w:ascii="PT Serif" w:hAnsi="PT Serif" w:hint="eastAsia"/>
          <w:sz w:val="21"/>
          <w:szCs w:val="21"/>
        </w:rPr>
        <w:t>)</w:t>
      </w:r>
      <w:r w:rsidR="002E50A8">
        <w:rPr>
          <w:rFonts w:ascii="PT Serif" w:hAnsi="PT Serif" w:hint="eastAsia"/>
          <w:sz w:val="21"/>
          <w:szCs w:val="21"/>
        </w:rPr>
        <w:t xml:space="preserve"> </w:t>
      </w:r>
      <w:r w:rsidR="002E50A8">
        <w:rPr>
          <w:rFonts w:ascii="PT Serif" w:hAnsi="PT Serif"/>
          <w:sz w:val="21"/>
          <w:szCs w:val="21"/>
        </w:rPr>
        <w:fldChar w:fldCharType="begin"/>
      </w:r>
      <w:r w:rsidR="00B14030">
        <w:rPr>
          <w:rFonts w:ascii="PT Serif" w:hAnsi="PT Serif"/>
          <w:sz w:val="21"/>
          <w:szCs w:val="21"/>
        </w:rPr>
        <w:instrText xml:space="preserve"> ADDIN ZOTERO_ITEM CSL_CITATION {"citationID":"sQRDtb8T","properties":{"formattedCitation":"(Wang et al., 2022)","plainCitation":"(Wang et al., 2022)","noteIndex":0},"citationItems":[{"id":23266,"uris":["http://zotero.org/users/9949769/items/CPTHBD3I"],"itemData":{"id":23266,"type":"article-journal","abstract":"Abstract\n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sidR="00B14030">
        <w:rPr>
          <w:rFonts w:ascii="Times New Roman" w:hAnsi="Times New Roman" w:cs="Times New Roman"/>
          <w:sz w:val="21"/>
          <w:szCs w:val="21"/>
        </w:rPr>
        <w:instrText> </w:instrText>
      </w:r>
      <w:r w:rsidR="00B14030">
        <w:rPr>
          <w:rFonts w:ascii="PT Serif" w:hAnsi="PT Serif"/>
          <w:sz w:val="21"/>
          <w:szCs w:val="21"/>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sidR="00B14030">
        <w:rPr>
          <w:rFonts w:ascii="Times New Roman" w:hAnsi="Times New Roman" w:cs="Times New Roman"/>
          <w:sz w:val="21"/>
          <w:szCs w:val="21"/>
        </w:rPr>
        <w:instrText> </w:instrText>
      </w:r>
      <w:r w:rsidR="00B14030">
        <w:rPr>
          <w:rFonts w:ascii="PT Serif" w:hAnsi="PT Serif"/>
          <w:sz w:val="21"/>
          <w:szCs w:val="21"/>
        </w:rPr>
        <w:instrText>Ma, respectively, indicating that the presence of these gener</w:instrText>
      </w:r>
      <w:r w:rsidR="00B14030">
        <w:rPr>
          <w:rFonts w:ascii="PT Serif" w:hAnsi="PT Serif" w:hint="eastAsia"/>
          <w:sz w:val="21"/>
          <w:szCs w:val="21"/>
        </w:rPr>
        <w:instrText>a in South America, Africa and Australia involved over</w:instrText>
      </w:r>
      <w:r w:rsidR="00B14030">
        <w:rPr>
          <w:rFonts w:ascii="PT Serif" w:hAnsi="PT Serif" w:hint="eastAsia"/>
          <w:sz w:val="21"/>
          <w:szCs w:val="21"/>
        </w:rPr>
        <w:instrText>‐</w:instrText>
      </w:r>
      <w:r w:rsidR="00B14030">
        <w:rPr>
          <w:rFonts w:ascii="PT Serif" w:hAnsi="PT Serif" w:hint="eastAsia"/>
          <w:sz w:val="21"/>
          <w:szCs w:val="21"/>
        </w:rPr>
        <w:instrText>water dispersals. Overall, our results suggest that early diverging termite lineages acquired their current distribution through a combination of over</w:instrText>
      </w:r>
      <w:r w:rsidR="00B14030">
        <w:rPr>
          <w:rFonts w:ascii="PT Serif" w:hAnsi="PT Serif" w:hint="eastAsia"/>
          <w:sz w:val="21"/>
          <w:szCs w:val="21"/>
        </w:rPr>
        <w:instrText>‐</w:instrText>
      </w:r>
      <w:r w:rsidR="00B14030">
        <w:rPr>
          <w:rFonts w:ascii="PT Serif" w:hAnsi="PT Serif" w:hint="eastAsia"/>
          <w:sz w:val="21"/>
          <w:szCs w:val="21"/>
        </w:rPr>
        <w:instrText xml:space="preserve">water dispersals and dispersal via land bridges. </w:instrText>
      </w:r>
      <w:r w:rsidR="00B14030">
        <w:rPr>
          <w:rFonts w:ascii="PT Serif" w:hAnsi="PT Serif"/>
          <w:sz w:val="21"/>
          <w:szCs w:val="21"/>
        </w:rPr>
        <w:instrText>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w:instrText>
      </w:r>
      <w:r w:rsidR="00B14030">
        <w:rPr>
          <w:rFonts w:ascii="PT Serif" w:hAnsi="PT Serif" w:hint="eastAsia"/>
          <w:sz w:val="21"/>
          <w:szCs w:val="21"/>
        </w:rPr>
        <w:instrText>"volume":"47","author":[{"family":"Wang","given":"Menglin"},{"family":"Hellemans","given":"Simon"},{"family":"Šobotník","given":"Jan"},{"family":"Arora","given":"Jigyasa"},{"family":"Buček","given":"Aleš"},{"family":"Sillam</w:instrText>
      </w:r>
      <w:r w:rsidR="00B14030">
        <w:rPr>
          <w:rFonts w:ascii="PT Serif" w:hAnsi="PT Serif" w:hint="eastAsia"/>
          <w:sz w:val="21"/>
          <w:szCs w:val="21"/>
        </w:rPr>
        <w:instrText>‐</w:instrText>
      </w:r>
      <w:r w:rsidR="00B14030">
        <w:rPr>
          <w:rFonts w:ascii="PT Serif" w:hAnsi="PT Serif" w:hint="eastAsia"/>
          <w:sz w:val="21"/>
          <w:szCs w:val="21"/>
        </w:rPr>
        <w:instrText>Dussès","given":"David"},{"fami</w:instrText>
      </w:r>
      <w:r w:rsidR="00B14030">
        <w:rPr>
          <w:rFonts w:ascii="PT Serif" w:hAnsi="PT Serif"/>
          <w:sz w:val="21"/>
          <w:szCs w:val="21"/>
        </w:rPr>
        <w:instrText xml:space="preserve">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sidR="002E50A8">
        <w:rPr>
          <w:rFonts w:ascii="PT Serif" w:hAnsi="PT Serif"/>
          <w:sz w:val="21"/>
          <w:szCs w:val="21"/>
        </w:rPr>
        <w:fldChar w:fldCharType="separate"/>
      </w:r>
      <w:r w:rsidR="00B14030" w:rsidRPr="00B14030">
        <w:rPr>
          <w:rFonts w:ascii="PT Serif" w:hAnsi="PT Serif"/>
          <w:sz w:val="21"/>
        </w:rPr>
        <w:t>(Wang et al., 2022)</w:t>
      </w:r>
      <w:r w:rsidR="002E50A8">
        <w:rPr>
          <w:rFonts w:ascii="PT Serif" w:hAnsi="PT Serif"/>
          <w:sz w:val="21"/>
          <w:szCs w:val="21"/>
        </w:rPr>
        <w:fldChar w:fldCharType="end"/>
      </w:r>
      <w:r w:rsidR="00E448AA">
        <w:rPr>
          <w:rFonts w:ascii="PT Serif" w:hAnsi="PT Serif"/>
          <w:sz w:val="21"/>
          <w:szCs w:val="21"/>
        </w:rPr>
        <w:t>, highlighting the diversity of</w:t>
      </w:r>
      <w:r w:rsidR="002E50A8">
        <w:rPr>
          <w:rFonts w:ascii="PT Serif" w:hAnsi="PT Serif" w:hint="eastAsia"/>
          <w:sz w:val="21"/>
          <w:szCs w:val="21"/>
        </w:rPr>
        <w:t xml:space="preserve"> pairing process of this group </w:t>
      </w:r>
      <w:r w:rsidR="002E50A8">
        <w:rPr>
          <w:rFonts w:ascii="PT Serif" w:hAnsi="PT Serif"/>
          <w:sz w:val="21"/>
          <w:szCs w:val="21"/>
        </w:rPr>
        <w:fldChar w:fldCharType="begin"/>
      </w:r>
      <w:r w:rsidR="00B14030">
        <w:rPr>
          <w:rFonts w:ascii="PT Serif" w:hAnsi="PT Serif"/>
          <w:sz w:val="21"/>
          <w:szCs w:val="21"/>
        </w:rPr>
        <w:instrText xml:space="preserve"> ADDIN ZOTERO_ITEM CSL_CITATION {"citationID":"z3pBce7T","properties":{"formattedCitation":"(Mizumoto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2E50A8">
        <w:rPr>
          <w:rFonts w:ascii="PT Serif" w:hAnsi="PT Serif"/>
          <w:sz w:val="21"/>
          <w:szCs w:val="21"/>
        </w:rPr>
        <w:fldChar w:fldCharType="separate"/>
      </w:r>
      <w:r w:rsidR="00B14030" w:rsidRPr="00B14030">
        <w:rPr>
          <w:rFonts w:ascii="PT Serif" w:hAnsi="PT Serif"/>
          <w:sz w:val="21"/>
        </w:rPr>
        <w:t>(Mizumoto et al., 2022)</w:t>
      </w:r>
      <w:r w:rsidR="002E50A8">
        <w:rPr>
          <w:rFonts w:ascii="PT Serif" w:hAnsi="PT Serif"/>
          <w:sz w:val="21"/>
          <w:szCs w:val="21"/>
        </w:rPr>
        <w:fldChar w:fldCharType="end"/>
      </w:r>
      <w:r w:rsidR="002E50A8">
        <w:rPr>
          <w:rFonts w:ascii="PT Serif" w:hAnsi="PT Serif" w:hint="eastAsia"/>
          <w:sz w:val="21"/>
          <w:szCs w:val="21"/>
        </w:rPr>
        <w:t>.</w:t>
      </w:r>
      <w:r w:rsidR="00FC2D0E">
        <w:rPr>
          <w:rFonts w:ascii="PT Serif" w:hAnsi="PT Serif"/>
          <w:sz w:val="21"/>
          <w:szCs w:val="21"/>
        </w:rPr>
        <w:t xml:space="preserve"> </w:t>
      </w:r>
    </w:p>
    <w:p w14:paraId="1C764939" w14:textId="49AE2666" w:rsidR="00234130" w:rsidRDefault="00A84BF2" w:rsidP="002E50A8">
      <w:pPr>
        <w:snapToGrid w:val="0"/>
        <w:spacing w:after="0" w:line="240" w:lineRule="auto"/>
        <w:ind w:firstLine="360"/>
        <w:jc w:val="both"/>
        <w:rPr>
          <w:rFonts w:ascii="PT Serif" w:hAnsi="PT Serif"/>
          <w:sz w:val="21"/>
          <w:szCs w:val="21"/>
        </w:rPr>
      </w:pPr>
      <w:r>
        <w:rPr>
          <w:rFonts w:ascii="PT Serif" w:hAnsi="PT Serif"/>
          <w:sz w:val="21"/>
          <w:szCs w:val="21"/>
        </w:rPr>
        <w:t xml:space="preserve">Although the biology of </w:t>
      </w:r>
      <w:r w:rsidRPr="00A84BF2">
        <w:rPr>
          <w:rFonts w:ascii="PT Serif" w:hAnsi="PT Serif"/>
          <w:i/>
          <w:iCs/>
          <w:sz w:val="21"/>
          <w:szCs w:val="21"/>
        </w:rPr>
        <w:t>Hodotermopsis</w:t>
      </w:r>
      <w:r>
        <w:rPr>
          <w:rFonts w:ascii="PT Serif" w:hAnsi="PT Serif"/>
          <w:sz w:val="21"/>
          <w:szCs w:val="21"/>
        </w:rPr>
        <w:t xml:space="preserve"> is often compared with that of </w:t>
      </w:r>
      <w:r w:rsidRPr="00A84BF2">
        <w:rPr>
          <w:rFonts w:ascii="PT Serif" w:hAnsi="PT Serif"/>
          <w:i/>
          <w:iCs/>
          <w:sz w:val="21"/>
          <w:szCs w:val="21"/>
        </w:rPr>
        <w:t>Zootermopsis</w:t>
      </w:r>
      <w:r>
        <w:rPr>
          <w:rFonts w:ascii="PT Serif" w:hAnsi="PT Serif"/>
          <w:sz w:val="21"/>
          <w:szCs w:val="21"/>
        </w:rPr>
        <w:t xml:space="preserve"> as a related species (</w:t>
      </w:r>
      <w:r w:rsidR="00F733B8">
        <w:rPr>
          <w:rFonts w:ascii="PT Serif" w:hAnsi="PT Serif" w:hint="eastAsia"/>
          <w:sz w:val="21"/>
          <w:szCs w:val="21"/>
        </w:rPr>
        <w:t xml:space="preserve">e.g., </w:t>
      </w:r>
      <w:r w:rsidR="00F733B8">
        <w:rPr>
          <w:rFonts w:ascii="PT Serif" w:hAnsi="PT Serif"/>
          <w:sz w:val="21"/>
          <w:szCs w:val="21"/>
        </w:rPr>
        <w:fldChar w:fldCharType="begin"/>
      </w:r>
      <w:r w:rsidR="00F733B8">
        <w:rPr>
          <w:rFonts w:ascii="PT Serif" w:hAnsi="PT Serif"/>
          <w:sz w:val="21"/>
          <w:szCs w:val="21"/>
        </w:rPr>
        <w:instrText xml:space="preserve"> ADDIN ZOTERO_ITEM CSL_CITATION {"citationID":"5iGIOb6S","properties":{"formattedCitation":"(Miura et al., 2004)","plainCitation":"(Miura et al., 2004)","noteIndex":0},"citationItems":[{"id":23323,"uris":["http://zotero.org/users/9949769/items/CQJ59B8E"],"itemData":{"id":23323,"type":"article-journal","abstract":"Termite colonies are comprised of several types of castes that differentiate throughout postembryonic development. In termopsid termites (family Termopsidae), alates are normally differentiated from apterous instars by two nymphal instar stages and three moulting events. Here, we report that of the rotten-wood termite Hodotermopsis sjostedti. There is only a single nymphal instar between the pseudergate and alate stages. During the annual alate production season in June/July, we observed some nymphs with small wing buds which were dorsally swollen. Those nymphal individuals subsequently moulted into alates through only a single moult. We examined their histology and internal morphology and observed that the folding pattern of the newly formed wings was very different from that seen in second stage nymphs of the closely related species Zootermopsis nevadensis. The newly formed wings of H. sjostedti are formed inside the relatively smaller wing buds and therefore must be folded in a complicated manner. Our observations revealed that the tips of the folded wings were elongated and bent, such that they overlapped in the median plane. We suggest that heterochronic evolutionary change accounts for the compression of nymphal development into a single instar. We also suggest that this probably occurred at either the individual or colony level in this species.","container-title":"Insectes Sociaux","DOI":"10.1007/s00040-003-0736-2","ISSN":"1420-9098","issue":"3","journalAbbreviation":"Insect. Soc.","language":"en","page":"247-252","source":"Springer Link","title":"Comparative studies on alate wing formation in two related species of rotten-wood termites: Hodotermopsis sjostedti and Zootermopsis nevadensis (Isoptera, Termopsidae)","title-short":"Comparative studies on alate wing formation in two related species of rotten-wood termites","volume":"51","author":[{"family":"Miura","given":"T."},{"family":"Koshikawa","given":"S."},{"family":"Machida","given":"M."},{"family":"Matsumoto","given":"T."}],"issued":{"date-parts":[["2004",8,1]]},"citation-key":"miuraComparativeStudiesAlate2004"}}],"schema":"https://github.com/citation-style-language/schema/raw/master/csl-citation.json"} </w:instrText>
      </w:r>
      <w:r w:rsidR="00F733B8">
        <w:rPr>
          <w:rFonts w:ascii="PT Serif" w:hAnsi="PT Serif"/>
          <w:sz w:val="21"/>
          <w:szCs w:val="21"/>
        </w:rPr>
        <w:fldChar w:fldCharType="separate"/>
      </w:r>
      <w:r w:rsidR="00F733B8" w:rsidRPr="00F733B8">
        <w:rPr>
          <w:rFonts w:ascii="PT Serif" w:hAnsi="PT Serif"/>
          <w:sz w:val="21"/>
        </w:rPr>
        <w:t>(Miura et al., 2004)</w:t>
      </w:r>
      <w:r w:rsidR="00F733B8">
        <w:rPr>
          <w:rFonts w:ascii="PT Serif" w:hAnsi="PT Serif"/>
          <w:sz w:val="21"/>
          <w:szCs w:val="21"/>
        </w:rPr>
        <w:fldChar w:fldCharType="end"/>
      </w:r>
      <w:r>
        <w:rPr>
          <w:rFonts w:ascii="PT Serif" w:hAnsi="PT Serif" w:hint="eastAsia"/>
          <w:sz w:val="21"/>
          <w:szCs w:val="21"/>
        </w:rPr>
        <w:t>)</w:t>
      </w:r>
      <w:r>
        <w:rPr>
          <w:rFonts w:ascii="PT Serif" w:hAnsi="PT Serif"/>
          <w:sz w:val="21"/>
          <w:szCs w:val="21"/>
        </w:rPr>
        <w:t xml:space="preserve">, our observations suggest that these two groups use distinct </w:t>
      </w:r>
      <w:r w:rsidR="00D33EEE">
        <w:rPr>
          <w:rFonts w:ascii="PT Serif" w:hAnsi="PT Serif"/>
          <w:sz w:val="21"/>
          <w:szCs w:val="21"/>
        </w:rPr>
        <w:t>mate-pairing</w:t>
      </w:r>
      <w:r>
        <w:rPr>
          <w:rFonts w:ascii="PT Serif" w:hAnsi="PT Serif"/>
          <w:sz w:val="21"/>
          <w:szCs w:val="21"/>
        </w:rPr>
        <w:t xml:space="preserve"> processes.</w:t>
      </w:r>
      <w:r>
        <w:rPr>
          <w:rFonts w:ascii="PT Serif" w:hAnsi="PT Serif" w:hint="eastAsia"/>
          <w:sz w:val="21"/>
          <w:szCs w:val="21"/>
        </w:rPr>
        <w:t xml:space="preserve"> The pairing process of </w:t>
      </w:r>
      <w:r w:rsidRPr="00A84BF2">
        <w:rPr>
          <w:rFonts w:ascii="PT Serif" w:hAnsi="PT Serif" w:hint="eastAsia"/>
          <w:i/>
          <w:iCs/>
          <w:sz w:val="21"/>
          <w:szCs w:val="21"/>
        </w:rPr>
        <w:t>Zootermopsis</w:t>
      </w:r>
      <w:r>
        <w:rPr>
          <w:rFonts w:ascii="PT Serif" w:hAnsi="PT Serif" w:hint="eastAsia"/>
          <w:sz w:val="21"/>
          <w:szCs w:val="21"/>
        </w:rPr>
        <w:t xml:space="preserve"> species has been documented </w:t>
      </w:r>
      <w:r w:rsidR="00D33EEE">
        <w:rPr>
          <w:rFonts w:ascii="PT Serif" w:hAnsi="PT Serif"/>
          <w:sz w:val="21"/>
          <w:szCs w:val="21"/>
        </w:rPr>
        <w:t>in</w:t>
      </w:r>
      <w:r>
        <w:rPr>
          <w:rFonts w:ascii="PT Serif" w:hAnsi="PT Serif" w:hint="eastAsia"/>
          <w:sz w:val="21"/>
          <w:szCs w:val="21"/>
        </w:rPr>
        <w:t xml:space="preserve"> several papers </w:t>
      </w:r>
      <w:r>
        <w:rPr>
          <w:rFonts w:ascii="PT Serif" w:hAnsi="PT Serif"/>
          <w:sz w:val="21"/>
          <w:szCs w:val="21"/>
        </w:rPr>
        <w:fldChar w:fldCharType="begin"/>
      </w:r>
      <w:r>
        <w:rPr>
          <w:rFonts w:ascii="PT Serif" w:hAnsi="PT Serif"/>
          <w:sz w:val="21"/>
          <w:szCs w:val="21"/>
        </w:rPr>
        <w:instrText xml:space="preserve"> ADDIN ZOTERO_ITEM CSL_CITATION {"citationID":"zCM0BUru","properties":{"formattedCitation":"(Castle, 1934; Howse, 1970; Shellman-Reeve, 2001, 1999, 1994; Stuart, 1969)","plainCitation":"(Castle, 1934; Howse, 1970; Shellman-Reeve, 2001, 1999, 1994; Stuart, 1969)","noteIndex":0},"citationItems":[{"id":3056,"uris":["http://zotero.org/users/9949769/items/WJRZ6G3U"],"itemData":{"id":3056,"type":"chapter","container-title":"Termites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A."}],"issued":{"date-parts":[["1934"]]},"citation-key":"castleDampwoodTermitesWestern1934"}},{"id":3058,"uris":["http://zotero.org/users/9949769/items/LLCL7G79"],"itemData":{"id":3058,"type":"book","title":"Termites: a study in social behaviour.","author":[{"family":"Howse","given":"Philip Edwin"}],"issued":{"date-parts":[["1970"]]},"citation-key":"howseTermitesStudySocial1970"}},{"id":2208,"uris":["http://zotero.org/users/9949769/items/GL83NDAR"],"itemData":{"id":2208,"type":"article-journal","abstract":"A mate preference.study on adult dampwood termites, Zootermopsis nevadensis subspecies nuttingi, supports the hypothesis that mate-seeking adults avoid forming partnerships with nestmates. The observed proportion of nestmate pairs formed from all potential pairs was significantly less than expected. In addition, fewer pairs formed when there was a higher availability of nestmates versus non-nestmates. Genetic relatedness estimates, obtained from multilocus fingerprints of overwintering pairs, showed that relatedness between partners was not significantly different from background relatednesses of members chosen randomly from the population. Thus, nest-founding reproductive adults typically do not breed incestuously in this wood-dwelling termite. Furthermore, relatedness estimates between adult breeding males and between adult breeding females coinhabiting each log showed that there was a low probability of genetic relatedness among adults of neighbouring pairs, indicating that adults are typically dispersing in ways that minimize contact with relatives. Relatedness between laboratory-reared full siblings produced by field-collected pairs showed that relatedness was not significantly higher than r=0.50, which is expected if sustained incestuous breeding does not occur, or if cycles of inbreeding occur with negligible frequency among breeding adults. These findings do not support arguments that selection favours inbreeding because it confers disease resistance in termites. They also indicate that the level of genetic relatedness between nest-founding adults and among siblings cannot, by itself, explain the high levels of altruism within colonies of this single-site, wood-dwelling termite. Ecological pressures and the benefits of group living, together with ordinary genetic relatedness characteristics of outbred families appear sufficient to explain the advantages of kin-based altruism in wood-dwelling termites like Zootermopsis. © 200I The Association for the Study of Animal Behaviour.","container-title":"Animal Behaviour","DOI":"10.1006/anbe.2000.1674","ISSN":"00033472","issue":"5","note":"publisher: Academic Press","page":"869-876","title":"Genetic relatedness and partner preference in a monogamous, wood-dwelling termite","volume":"61","author":[{"family":"Shellman-Reeve","given":"Janet S."}],"issued":{"date-parts":[["2001"]]},"citation-key":"shellman-reeveGeneticRelatednessPartner2001"}},{"id":3057,"uris":["http://zotero.org/users/9949769/items/ZSUMAVIC"],"itemData":{"id":3057,"type":"article-journal","abstract":"In species where parental investment is extensive for both sexes, both males and females are predicted to exhibit choosiness when seeking their lifetime partners. Evidence is presented that both courting males and females are choosy in the wood-dwelling, biparental termite Zootermopsis nevadensis. There are, however, sex differences both in the method of mate rejection and in the mate-choice criteria. In particular, females are more likely than males to invite an extra suitor into the nest, whereas males are more likely than females to leave their nest and partner and seek a replacement elsewhere. Correlational analyses of adults show that head width is a mate-choice criterion used by females, whereas body mass and fat mass are used by males. Among males and females that sought replacement mates, those that had been rejected previously were more likely to end up paired with an adult that also had been rejected, compared with adults that had not been rejected. Additional findings reveal a rich repertoire of courting behaviours characterized by extensive intra- and intersexual conflict, including mate rejection, intrasexual combat, and even intrapair aggression.","container-title":"Proceedings of the Royal Society of London B","DOI":"10.1098/rspb.1999.0613","ISSN":"0962-8452","issue":"January","note":"publisher: The Royal Society","page":"137-144","title":"Courting strategies and conflicts in a monogamous, biparental termite","volume":"266","author":[{"family":"Shellman-Reeve","given":"J. S."}],"issued":{"date-parts":[["1999",1,22]]},"citation-key":"shellman-reeveCourtingStrategiesConflicts1999"}},{"id":1139,"uris":["http://zotero.org/users/9949769/items/C5AQME9T"],"itemData":{"id":1139,"type":"article-journal","container-title":"Journal of Animal Ecology","issue":"4","page":"921-932","title":"Limited nutrients in a dampwood termite: nest preference, competition and cooperative nest defence","volume":"63","author":[{"family":"Shellman-Reeve","given":"Janet S"}],"issued":{"date-parts":[["1994"]]},"citation-key":"shellman-reeveLimitedNutrientsDampwood1994"}},{"id":3031,"uris":["http://zotero.org/users/9949769/items/CT865M5V"],"itemData":{"id":3031,"type":"chapter","container-title":"Biology of Termites","event-place":"New York","note":"DOI: 10.1016/b978-0-12-395529-6.50011-8","page":"193-232","publisher":"Academic Press","publisher-place":"New York","title":"7 Social Behavior and Communication","author":[{"family":"Stuart","given":"Alastair M."}],"editor":[{"family":"Krishna","given":"K."},{"family":"Weesner","given":"F. M."}],"issued":{"date-parts":[["1969"]]},"citation-key":"stuart7SocialBehavior1969"}}],"schema":"https://github.com/citation-style-language/schema/raw/master/csl-citation.json"} </w:instrText>
      </w:r>
      <w:r>
        <w:rPr>
          <w:rFonts w:ascii="PT Serif" w:hAnsi="PT Serif"/>
          <w:sz w:val="21"/>
          <w:szCs w:val="21"/>
        </w:rPr>
        <w:fldChar w:fldCharType="separate"/>
      </w:r>
      <w:r w:rsidRPr="00A84BF2">
        <w:rPr>
          <w:rFonts w:ascii="PT Serif" w:hAnsi="PT Serif"/>
          <w:sz w:val="21"/>
        </w:rPr>
        <w:t>(Castle, 1934; Howse, 1970; Shellman-Reeve, 2001, 1999, 1994; Stuart, 1969)</w:t>
      </w:r>
      <w:r>
        <w:rPr>
          <w:rFonts w:ascii="PT Serif" w:hAnsi="PT Serif"/>
          <w:sz w:val="21"/>
          <w:szCs w:val="21"/>
        </w:rPr>
        <w:fldChar w:fldCharType="end"/>
      </w:r>
      <w:r>
        <w:rPr>
          <w:rFonts w:ascii="PT Serif" w:hAnsi="PT Serif" w:hint="eastAsia"/>
          <w:sz w:val="21"/>
          <w:szCs w:val="21"/>
        </w:rPr>
        <w:t xml:space="preserve">, their use of tandem running behavior is less clear (summarized in Fig. S12 in </w:t>
      </w:r>
      <w:r>
        <w:rPr>
          <w:rFonts w:ascii="PT Serif" w:hAnsi="PT Serif"/>
          <w:sz w:val="21"/>
          <w:szCs w:val="21"/>
        </w:rPr>
        <w:fldChar w:fldCharType="begin"/>
      </w:r>
      <w:r>
        <w:rPr>
          <w:rFonts w:ascii="PT Serif" w:hAnsi="PT Serif"/>
          <w:sz w:val="21"/>
          <w:szCs w:val="21"/>
        </w:rPr>
        <w:instrText xml:space="preserve"> ADDIN ZOTERO_ITEM CSL_CITATION {"citationID":"245UkG8C","properties":{"formattedCitation":"(Mizumoto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B14030">
        <w:rPr>
          <w:rFonts w:ascii="PT Serif" w:hAnsi="PT Serif"/>
          <w:sz w:val="21"/>
        </w:rPr>
        <w:t>(Mizumoto et al., 2022)</w:t>
      </w:r>
      <w:r>
        <w:rPr>
          <w:rFonts w:ascii="PT Serif" w:hAnsi="PT Serif"/>
          <w:sz w:val="21"/>
          <w:szCs w:val="21"/>
        </w:rPr>
        <w:fldChar w:fldCharType="end"/>
      </w:r>
      <w:r>
        <w:rPr>
          <w:rFonts w:ascii="PT Serif" w:hAnsi="PT Serif" w:hint="eastAsia"/>
          <w:sz w:val="21"/>
          <w:szCs w:val="21"/>
        </w:rPr>
        <w:t xml:space="preserve">). A previous study treated the tandem running status of </w:t>
      </w:r>
      <w:r w:rsidRPr="00A84BF2">
        <w:rPr>
          <w:rFonts w:ascii="PT Serif" w:hAnsi="PT Serif" w:hint="eastAsia"/>
          <w:i/>
          <w:iCs/>
          <w:sz w:val="21"/>
          <w:szCs w:val="21"/>
        </w:rPr>
        <w:t>Zootermopsis</w:t>
      </w:r>
      <w:r>
        <w:rPr>
          <w:rFonts w:ascii="PT Serif" w:hAnsi="PT Serif" w:hint="eastAsia"/>
          <w:sz w:val="21"/>
          <w:szCs w:val="21"/>
        </w:rPr>
        <w:t xml:space="preserve"> as a female-led tandem </w:t>
      </w:r>
      <w:r>
        <w:rPr>
          <w:rFonts w:ascii="PT Serif" w:hAnsi="PT Serif"/>
          <w:sz w:val="21"/>
          <w:szCs w:val="21"/>
        </w:rPr>
        <w:fldChar w:fldCharType="begin"/>
      </w:r>
      <w:r>
        <w:rPr>
          <w:rFonts w:ascii="PT Serif" w:hAnsi="PT Serif"/>
          <w:sz w:val="21"/>
          <w:szCs w:val="21"/>
        </w:rPr>
        <w:instrText xml:space="preserve"> ADDIN ZOTERO_ITEM CSL_CITATION {"citationID":"4EJIk1LM","properties":{"formattedCitation":"(Mizumoto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A84BF2">
        <w:rPr>
          <w:rFonts w:ascii="PT Serif" w:hAnsi="PT Serif"/>
          <w:sz w:val="21"/>
        </w:rPr>
        <w:t>(Mizumoto et al., 2022)</w:t>
      </w:r>
      <w:r>
        <w:rPr>
          <w:rFonts w:ascii="PT Serif" w:hAnsi="PT Serif"/>
          <w:sz w:val="21"/>
          <w:szCs w:val="21"/>
        </w:rPr>
        <w:fldChar w:fldCharType="end"/>
      </w:r>
      <w:r>
        <w:rPr>
          <w:rFonts w:ascii="PT Serif" w:hAnsi="PT Serif" w:hint="eastAsia"/>
          <w:sz w:val="21"/>
          <w:szCs w:val="21"/>
        </w:rPr>
        <w:t>, yet original descriptions clearly mention that the tandem pairing is weaker than other termite specie</w:t>
      </w:r>
      <w:r w:rsidRPr="00645B1F">
        <w:rPr>
          <w:rFonts w:ascii="PT Serif" w:hAnsi="PT Serif" w:hint="eastAsia"/>
          <w:sz w:val="21"/>
          <w:szCs w:val="21"/>
        </w:rPr>
        <w:t xml:space="preserve">s with </w:t>
      </w:r>
      <w:r w:rsidR="00D33EEE" w:rsidRPr="00645B1F">
        <w:rPr>
          <w:rFonts w:ascii="PT Serif" w:hAnsi="PT Serif"/>
          <w:sz w:val="21"/>
          <w:szCs w:val="21"/>
        </w:rPr>
        <w:t xml:space="preserve">static </w:t>
      </w:r>
      <w:r w:rsidRPr="00645B1F">
        <w:rPr>
          <w:rFonts w:ascii="PT Serif" w:hAnsi="PT Serif" w:hint="eastAsia"/>
          <w:sz w:val="21"/>
          <w:szCs w:val="21"/>
        </w:rPr>
        <w:t xml:space="preserve">tandem running </w:t>
      </w:r>
      <w:r w:rsidR="00670D5F" w:rsidRPr="00645B1F">
        <w:rPr>
          <w:rFonts w:ascii="PT Serif" w:hAnsi="PT Serif"/>
          <w:sz w:val="21"/>
          <w:szCs w:val="21"/>
        </w:rPr>
        <w:t>behavior</w:t>
      </w:r>
      <w:r w:rsidRPr="00645B1F">
        <w:rPr>
          <w:rFonts w:ascii="PT Serif" w:hAnsi="PT Serif" w:hint="eastAsia"/>
          <w:sz w:val="21"/>
          <w:szCs w:val="21"/>
        </w:rPr>
        <w:t xml:space="preserve"> </w:t>
      </w:r>
      <w:r w:rsidRPr="00645B1F">
        <w:rPr>
          <w:rFonts w:ascii="PT Serif" w:hAnsi="PT Serif"/>
          <w:sz w:val="21"/>
          <w:szCs w:val="21"/>
        </w:rPr>
        <w:fldChar w:fldCharType="begin"/>
      </w:r>
      <w:r w:rsidR="006232C4" w:rsidRPr="00645B1F">
        <w:rPr>
          <w:rFonts w:ascii="PT Serif" w:hAnsi="PT Serif"/>
          <w:sz w:val="21"/>
          <w:szCs w:val="21"/>
        </w:rPr>
        <w:instrText xml:space="preserve"> ADDIN ZOTERO_ITEM CSL_CITATION {"citationID":"u8gof6oT","properties":{"formattedCitation":"(Castle, 1934; Howse, 1970)","plainCitation":"(Castle, 1934; Howse, 1970)","noteIndex":0},"citationItems":[{"id":3056,"uris":["http://zotero.org/users/9949769/items/WJRZ6G3U"],"itemData":{"id":3056,"type":"chapter","container-title":"Termites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A."}],"issued":{"date-parts":[["1934"]]},"citation-key":"castleDampwoodTermitesWestern1934"}},{"id":3058,"uris":["http://zotero.org/users/9949769/items/LLCL7G79"],"itemData":{"id":3058,"type":"book","title":"Termites: a study in social behaviour.","author":[{"family":"Howse","given":"Philip Edwin"}],"issued":{"date-parts":[["1970"]]},"citation-key":"howseTermitesStudySocial1970"}}],"schema":"https://github.com/citation-style-language/schema/raw/master/csl-citation.json"} </w:instrText>
      </w:r>
      <w:r w:rsidRPr="00645B1F">
        <w:rPr>
          <w:rFonts w:ascii="PT Serif" w:hAnsi="PT Serif"/>
          <w:sz w:val="21"/>
          <w:szCs w:val="21"/>
        </w:rPr>
        <w:fldChar w:fldCharType="separate"/>
      </w:r>
      <w:r w:rsidR="006232C4" w:rsidRPr="00645B1F">
        <w:rPr>
          <w:rFonts w:ascii="PT Serif" w:hAnsi="PT Serif"/>
          <w:sz w:val="21"/>
        </w:rPr>
        <w:t>(Castle, 1934; Howse, 1970)</w:t>
      </w:r>
      <w:r w:rsidRPr="00645B1F">
        <w:rPr>
          <w:rFonts w:ascii="PT Serif" w:hAnsi="PT Serif"/>
          <w:sz w:val="21"/>
          <w:szCs w:val="21"/>
        </w:rPr>
        <w:fldChar w:fldCharType="end"/>
      </w:r>
      <w:r w:rsidR="006232C4" w:rsidRPr="00645B1F">
        <w:rPr>
          <w:rFonts w:ascii="PT Serif" w:hAnsi="PT Serif" w:hint="eastAsia"/>
          <w:sz w:val="21"/>
          <w:szCs w:val="21"/>
        </w:rPr>
        <w:t xml:space="preserve">. By using the same experimental setup </w:t>
      </w:r>
      <w:r w:rsidR="00645B1F" w:rsidRPr="00645B1F">
        <w:rPr>
          <w:rFonts w:ascii="PT Serif" w:hAnsi="PT Serif"/>
          <w:sz w:val="21"/>
          <w:szCs w:val="21"/>
        </w:rPr>
        <w:t xml:space="preserve">as the current study, we could not observe the clear tandem running in </w:t>
      </w:r>
      <w:r w:rsidR="00645B1F" w:rsidRPr="00645B1F">
        <w:rPr>
          <w:rFonts w:ascii="PT Serif" w:hAnsi="PT Serif"/>
          <w:i/>
          <w:iCs/>
          <w:sz w:val="21"/>
          <w:szCs w:val="21"/>
        </w:rPr>
        <w:t>Zootermopsis nevadensis</w:t>
      </w:r>
      <w:r w:rsidR="00645B1F" w:rsidRPr="00645B1F">
        <w:rPr>
          <w:rFonts w:ascii="PT Serif" w:hAnsi="PT Serif"/>
          <w:sz w:val="21"/>
          <w:szCs w:val="21"/>
        </w:rPr>
        <w:t xml:space="preserve">, collected in Hyogo Prefecture, Japan (although small sample size; </w:t>
      </w:r>
      <w:r w:rsidR="00645B1F" w:rsidRPr="00645B1F">
        <w:rPr>
          <w:rFonts w:ascii="PT Serif" w:hAnsi="PT Serif"/>
          <w:i/>
          <w:iCs/>
          <w:sz w:val="21"/>
          <w:szCs w:val="21"/>
        </w:rPr>
        <w:t>n</w:t>
      </w:r>
      <w:r w:rsidR="00645B1F" w:rsidRPr="00645B1F">
        <w:rPr>
          <w:rFonts w:ascii="PT Serif" w:hAnsi="PT Serif"/>
          <w:sz w:val="21"/>
          <w:szCs w:val="21"/>
        </w:rPr>
        <w:t xml:space="preserve"> = 3 pairs, on Jan 4th</w:t>
      </w:r>
      <w:r w:rsidR="00F733B8">
        <w:rPr>
          <w:rFonts w:ascii="PT Serif" w:hAnsi="PT Serif"/>
          <w:sz w:val="21"/>
          <w:szCs w:val="21"/>
        </w:rPr>
        <w:t>,</w:t>
      </w:r>
      <w:r w:rsidR="00645B1F" w:rsidRPr="00645B1F">
        <w:rPr>
          <w:rFonts w:ascii="PT Serif" w:hAnsi="PT Serif" w:hint="eastAsia"/>
          <w:sz w:val="21"/>
          <w:szCs w:val="21"/>
        </w:rPr>
        <w:t xml:space="preserve"> 2022)</w:t>
      </w:r>
      <w:r w:rsidR="006232C4" w:rsidRPr="00645B1F">
        <w:rPr>
          <w:rFonts w:ascii="PT Serif" w:hAnsi="PT Serif" w:hint="eastAsia"/>
          <w:sz w:val="21"/>
          <w:szCs w:val="21"/>
        </w:rPr>
        <w:t xml:space="preserve">. These observations indicate that the pairing process of </w:t>
      </w:r>
      <w:r w:rsidR="006232C4" w:rsidRPr="00645B1F">
        <w:rPr>
          <w:rFonts w:ascii="PT Serif" w:hAnsi="PT Serif" w:hint="eastAsia"/>
          <w:i/>
          <w:iCs/>
          <w:sz w:val="21"/>
          <w:szCs w:val="21"/>
        </w:rPr>
        <w:t>H. sjostedti</w:t>
      </w:r>
      <w:r w:rsidR="006232C4" w:rsidRPr="00645B1F">
        <w:rPr>
          <w:rFonts w:ascii="PT Serif" w:hAnsi="PT Serif" w:hint="eastAsia"/>
          <w:sz w:val="21"/>
          <w:szCs w:val="21"/>
        </w:rPr>
        <w:t xml:space="preserve"> is distinct from </w:t>
      </w:r>
      <w:r w:rsidR="006232C4" w:rsidRPr="00645B1F">
        <w:rPr>
          <w:rFonts w:ascii="PT Serif" w:hAnsi="PT Serif" w:hint="eastAsia"/>
          <w:i/>
          <w:iCs/>
          <w:sz w:val="21"/>
          <w:szCs w:val="21"/>
        </w:rPr>
        <w:t>Zootermopsis</w:t>
      </w:r>
      <w:r w:rsidR="006232C4" w:rsidRPr="00645B1F">
        <w:rPr>
          <w:rFonts w:ascii="PT Serif" w:hAnsi="PT Serif" w:hint="eastAsia"/>
          <w:sz w:val="21"/>
          <w:szCs w:val="21"/>
        </w:rPr>
        <w:t xml:space="preserve"> </w:t>
      </w:r>
      <w:r w:rsidR="006232C4" w:rsidRPr="00645B1F">
        <w:rPr>
          <w:rFonts w:ascii="PT Serif" w:hAnsi="PT Serif"/>
          <w:sz w:val="21"/>
          <w:szCs w:val="21"/>
        </w:rPr>
        <w:t>species</w:t>
      </w:r>
      <w:r w:rsidR="006232C4" w:rsidRPr="00645B1F">
        <w:rPr>
          <w:rFonts w:ascii="PT Serif" w:hAnsi="PT Serif" w:hint="eastAsia"/>
          <w:sz w:val="21"/>
          <w:szCs w:val="21"/>
        </w:rPr>
        <w:t xml:space="preserve">. </w:t>
      </w:r>
      <w:r w:rsidR="007F5512" w:rsidRPr="00645B1F">
        <w:rPr>
          <w:rFonts w:ascii="PT Serif" w:hAnsi="PT Serif"/>
          <w:sz w:val="21"/>
          <w:szCs w:val="21"/>
        </w:rPr>
        <w:t>It i</w:t>
      </w:r>
      <w:r w:rsidR="007F5512">
        <w:rPr>
          <w:rFonts w:ascii="PT Serif" w:hAnsi="PT Serif"/>
          <w:sz w:val="21"/>
          <w:szCs w:val="21"/>
        </w:rPr>
        <w:t xml:space="preserve">s reasonable that these species exhibit different nesting habitats, with </w:t>
      </w:r>
      <w:r w:rsidR="007F5512" w:rsidRPr="007F5512">
        <w:rPr>
          <w:rFonts w:ascii="PT Serif" w:hAnsi="PT Serif"/>
          <w:i/>
          <w:iCs/>
          <w:sz w:val="21"/>
          <w:szCs w:val="21"/>
        </w:rPr>
        <w:t>Hodotermopsis</w:t>
      </w:r>
      <w:r w:rsidR="007F5512">
        <w:rPr>
          <w:rFonts w:ascii="PT Serif" w:hAnsi="PT Serif"/>
          <w:sz w:val="21"/>
          <w:szCs w:val="21"/>
        </w:rPr>
        <w:t xml:space="preserve"> being a multiple-piece nester and </w:t>
      </w:r>
      <w:r w:rsidR="007F5512" w:rsidRPr="007F5512">
        <w:rPr>
          <w:rFonts w:ascii="PT Serif" w:hAnsi="PT Serif"/>
          <w:i/>
          <w:iCs/>
          <w:sz w:val="21"/>
          <w:szCs w:val="21"/>
        </w:rPr>
        <w:t>Zootermopsis</w:t>
      </w:r>
      <w:r w:rsidR="007F5512">
        <w:rPr>
          <w:rFonts w:ascii="PT Serif" w:hAnsi="PT Serif"/>
          <w:sz w:val="21"/>
          <w:szCs w:val="21"/>
        </w:rPr>
        <w:t xml:space="preserve"> being a </w:t>
      </w:r>
      <w:r w:rsidR="006232C4">
        <w:rPr>
          <w:rFonts w:ascii="PT Serif" w:hAnsi="PT Serif" w:hint="eastAsia"/>
          <w:sz w:val="21"/>
          <w:szCs w:val="21"/>
        </w:rPr>
        <w:t xml:space="preserve">one-piece nester. </w:t>
      </w:r>
      <w:r w:rsidR="007F5512">
        <w:rPr>
          <w:rFonts w:ascii="PT Serif" w:hAnsi="PT Serif"/>
          <w:sz w:val="21"/>
          <w:szCs w:val="21"/>
        </w:rPr>
        <w:t>One f</w:t>
      </w:r>
      <w:r w:rsidR="006232C4">
        <w:rPr>
          <w:rFonts w:ascii="PT Serif" w:hAnsi="PT Serif" w:hint="eastAsia"/>
          <w:sz w:val="21"/>
          <w:szCs w:val="21"/>
        </w:rPr>
        <w:t xml:space="preserve">uture </w:t>
      </w:r>
      <w:r w:rsidR="007F5512">
        <w:rPr>
          <w:rFonts w:ascii="PT Serif" w:hAnsi="PT Serif"/>
          <w:sz w:val="21"/>
          <w:szCs w:val="21"/>
        </w:rPr>
        <w:t xml:space="preserve">direction is to study the relationship between nesting habitat and the </w:t>
      </w:r>
      <w:r w:rsidR="006232C4">
        <w:rPr>
          <w:rFonts w:ascii="PT Serif" w:hAnsi="PT Serif" w:hint="eastAsia"/>
          <w:sz w:val="21"/>
          <w:szCs w:val="21"/>
        </w:rPr>
        <w:t xml:space="preserve">pairing process </w:t>
      </w:r>
      <w:r w:rsidR="007F5512">
        <w:rPr>
          <w:rFonts w:ascii="PT Serif" w:hAnsi="PT Serif"/>
          <w:sz w:val="21"/>
          <w:szCs w:val="21"/>
        </w:rPr>
        <w:t>in a phylogenetic comparative framework</w:t>
      </w:r>
      <w:r w:rsidR="006232C4">
        <w:rPr>
          <w:rFonts w:ascii="PT Serif" w:hAnsi="PT Serif" w:hint="eastAsia"/>
          <w:sz w:val="21"/>
          <w:szCs w:val="21"/>
        </w:rPr>
        <w:t>.</w:t>
      </w:r>
    </w:p>
    <w:p w14:paraId="485EB062" w14:textId="0C9A105D" w:rsidR="006232C4" w:rsidRDefault="006232C4" w:rsidP="002E50A8">
      <w:pPr>
        <w:snapToGrid w:val="0"/>
        <w:spacing w:after="0" w:line="240" w:lineRule="auto"/>
        <w:ind w:firstLine="360"/>
        <w:jc w:val="both"/>
        <w:rPr>
          <w:rFonts w:ascii="PT Serif" w:hAnsi="PT Serif"/>
          <w:sz w:val="21"/>
          <w:szCs w:val="21"/>
        </w:rPr>
      </w:pPr>
      <w:commentRangeStart w:id="37"/>
      <w:r>
        <w:rPr>
          <w:rFonts w:ascii="PT Serif" w:hAnsi="PT Serif" w:hint="eastAsia"/>
          <w:sz w:val="21"/>
          <w:szCs w:val="21"/>
        </w:rPr>
        <w:t>One limitation of the current study is that our observation is limited to one colony</w:t>
      </w:r>
      <w:commentRangeEnd w:id="37"/>
      <w:r w:rsidR="00C557F2">
        <w:rPr>
          <w:rStyle w:val="ac"/>
        </w:rPr>
        <w:commentReference w:id="37"/>
      </w:r>
      <w:r>
        <w:rPr>
          <w:rFonts w:ascii="PT Serif" w:hAnsi="PT Serif" w:hint="eastAsia"/>
          <w:sz w:val="21"/>
          <w:szCs w:val="21"/>
        </w:rPr>
        <w:t xml:space="preserve">. </w:t>
      </w:r>
      <w:r w:rsidR="00670D5F">
        <w:rPr>
          <w:rFonts w:ascii="PT Serif" w:hAnsi="PT Serif" w:hint="eastAsia"/>
          <w:sz w:val="21"/>
          <w:szCs w:val="21"/>
        </w:rPr>
        <w:t>In other species, it is known that</w:t>
      </w:r>
      <w:r>
        <w:rPr>
          <w:rFonts w:ascii="PT Serif" w:hAnsi="PT Serif" w:hint="eastAsia"/>
          <w:sz w:val="21"/>
          <w:szCs w:val="21"/>
        </w:rPr>
        <w:t xml:space="preserve"> tandem running behavior can be affected b</w:t>
      </w:r>
      <w:r w:rsidR="00670D5F">
        <w:rPr>
          <w:rFonts w:ascii="PT Serif" w:hAnsi="PT Serif" w:hint="eastAsia"/>
          <w:sz w:val="21"/>
          <w:szCs w:val="21"/>
        </w:rPr>
        <w:t xml:space="preserve">y individual conditions, such as body size </w:t>
      </w:r>
      <w:r w:rsidR="00670D5F">
        <w:rPr>
          <w:rFonts w:ascii="PT Serif" w:hAnsi="PT Serif"/>
          <w:sz w:val="21"/>
          <w:szCs w:val="21"/>
        </w:rPr>
        <w:fldChar w:fldCharType="begin"/>
      </w:r>
      <w:r w:rsidR="00E94DAE">
        <w:rPr>
          <w:rFonts w:ascii="PT Serif" w:hAnsi="PT Serif"/>
          <w:sz w:val="21"/>
          <w:szCs w:val="21"/>
        </w:rPr>
        <w:instrText xml:space="preserve"> ADDIN ZOTERO_ITEM CSL_CITATION {"citationID":"k32LIjCw","properties":{"formattedCitation":"(Husseneder and Simms, 2008; Matsuura et al., 2002)","plainCitation":"(Husseneder and Simms, 2008; Matsuura et al., 2002)","noteIndex":0},"citationItems":[{"id":2597,"uris":["http://zotero.org/users/9949769/items/IESA47LG"],"itemData":{"id":2597,"type":"article-journal","abstract":"In monogamous species that exhibit extensive biparental investment, such as termites, both sexes are predicted to be selective when choosing a mate. Size-related traits are expected to be important in partner selection because the fat reserves of the colony founders sustain the incipient colony. Partner relatedness and heterozygosity determine the degree of inbreeding and genetic diversity within the colony and may thus also influence partner selection. To test these predictions, we investigated whether phenotypic and genetic traits influence mate choice and/or competitive advantage during pair formation of Formosan subterranean termites, Coptotermes formosanus (Isoptera: Rhinotermitidae). Pair formation in termites normally occurs within a short period after swarming when alates form tandem pairs on the ground. Alates were collected from 5 light trap samples in the French Quarter of New Orleans, LA. From each sample, both tandem pairs and single individuals were collected and their sex, body weights, and head widths were recorded. Pairwise relatedness and individual levels of heterozygosity were determined by microsatellite genotyping. Males in tandem pairs with females had a significantly larger head width than males that did not form tandem pairs. Weights as well as head widths of tandem running partners were positively correlated. For the majority of the samples, relatedness between tandem partners did not differ from the relatedness to members of the other tandem pairs. Thus, no kin discrimination occurred during tandem running. However, females engaged in tandem running had a higher degree of heterozygosity than females that remained single. These findings suggest partner selection and/or competitive advantage based on size-related phenotypic parameters and genetic diversity. The pairing advantage of heterozygous females might explain previous findings of sex-biased alate production depending on the degree of inbreeding in colonies of several species of the genus Coptotermes.","container-title":"Behavioral Ecology","DOI":"10.1093/beheco/arn041","ISSN":"10452249","issue":"4","note":"PMID: 19461839\nISBN: 1045-2249","page":"764-773","title":"Size and heterozygosity influence partner selection in the Formosan subterranean termite","volume":"19","author":[{"family":"Husseneder","given":"Claudia"},{"family":"Simms","given":"Dawn M."}],"issued":{"date-parts":[["2008"]]},"citation-key":"hussenederSizeHeterozygosityInfluence2008"}},{"id":22101,"uris":["http://zotero.org/users/9949769/items/5YV6H462"],"itemData":{"id":22101,"type":"article-journal","abstract":"We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schema":"https://github.com/citation-style-language/schema/raw/master/csl-citation.json"} </w:instrText>
      </w:r>
      <w:r w:rsidR="00670D5F">
        <w:rPr>
          <w:rFonts w:ascii="PT Serif" w:hAnsi="PT Serif"/>
          <w:sz w:val="21"/>
          <w:szCs w:val="21"/>
        </w:rPr>
        <w:fldChar w:fldCharType="separate"/>
      </w:r>
      <w:r w:rsidR="00670D5F" w:rsidRPr="00670D5F">
        <w:rPr>
          <w:rFonts w:ascii="PT Serif" w:hAnsi="PT Serif"/>
          <w:sz w:val="21"/>
        </w:rPr>
        <w:t>(Husseneder and Simms, 2008; Matsuura et al., 2002)</w:t>
      </w:r>
      <w:r w:rsidR="00670D5F">
        <w:rPr>
          <w:rFonts w:ascii="PT Serif" w:hAnsi="PT Serif"/>
          <w:sz w:val="21"/>
          <w:szCs w:val="21"/>
        </w:rPr>
        <w:fldChar w:fldCharType="end"/>
      </w:r>
      <w:r w:rsidR="00670D5F">
        <w:rPr>
          <w:rFonts w:ascii="PT Serif" w:hAnsi="PT Serif" w:hint="eastAsia"/>
          <w:sz w:val="21"/>
          <w:szCs w:val="21"/>
        </w:rPr>
        <w:t xml:space="preserve"> and time after swarming </w:t>
      </w:r>
      <w:r w:rsidR="00670D5F">
        <w:rPr>
          <w:rFonts w:ascii="PT Serif" w:hAnsi="PT Serif"/>
          <w:sz w:val="21"/>
          <w:szCs w:val="21"/>
        </w:rPr>
        <w:fldChar w:fldCharType="begin"/>
      </w:r>
      <w:r w:rsidR="00146AF9">
        <w:rPr>
          <w:rFonts w:ascii="PT Serif" w:hAnsi="PT Serif"/>
          <w:sz w:val="21"/>
          <w:szCs w:val="21"/>
        </w:rPr>
        <w:instrText xml:space="preserve"> ADDIN ZOTERO_ITEM CSL_CITATION {"citationID":"YDTmDowv","properties":{"formattedCitation":"(Mizumoto et al., 2024c)","plainCitation":"(Mizumoto et al., 2024c)","noteIndex":0},"citationItems":[{"id":21240,"uris":["http://zotero.org/users/9949769/items/2Y9BWJ7D"],"itemData":{"id":21240,"type":"article-journal","abstract":"Random search theories predict that animals employ movement patterns that optimize encounter rates with target resources. However, animals are not always able to achieve the best search strategy. Energy depletion, for example, limits searchers’ movement activities, forcing them to adjust their behaviors before and after encounters. Here, we investigate the cost of mate search in a termite, Reticulitermes speratus, and reveal that the costs associated with mate finding reduce the selectivity of mating partners. After a dispersal flight, termites search for a mating partner with limited reserved energy. We found that their movement activity and diffusiveness progressively declined over extended mate search. Our data-based simulations qualitatively confirmed that the reduced movement diffusiveness decreased the searching efficiency. Also, prolonged search periods reduced survival rate and the number of offspring. Thus, mate search has two different negative effects on termites. Finally, we found that termites with an extended mate search reduced the selectivity of mating partners, where males immediately paired with any encountering females. Thus, termites dramatically changed their mate search behavior depending on their internal states. Our finding highlights that accounting for the searchers’ internal states is essential to fill the gap between random search theories and empirical behavioral observations.","container-title":"The American Naturalist","DOI":"10.1086/732877","ISSN":"0003-0147","note":"publisher: The University of Chicago Press","page":"000-000","source":"journals.uchicago.edu (Atypon)","title":"Wasted Efforts Impair Random Search Efficiency and Reduce Choosiness in Mate-Pairing Termites","author":[{"family":"Mizumoto","given":"Nobuaki"},{"family":"Nagaya","given":"Naohisa"},{"family":"Fujisawa","given":"Ryusuke"}],"issued":{"date-parts":[["2024",8,26]]},"citation-key":"mizumotoWastedEffortsImpair2024"}}],"schema":"https://github.com/citation-style-language/schema/raw/master/csl-citation.json"} </w:instrText>
      </w:r>
      <w:r w:rsidR="00670D5F">
        <w:rPr>
          <w:rFonts w:ascii="PT Serif" w:hAnsi="PT Serif"/>
          <w:sz w:val="21"/>
          <w:szCs w:val="21"/>
        </w:rPr>
        <w:fldChar w:fldCharType="separate"/>
      </w:r>
      <w:r w:rsidR="00146AF9" w:rsidRPr="00146AF9">
        <w:rPr>
          <w:rFonts w:ascii="PT Serif" w:hAnsi="PT Serif"/>
          <w:sz w:val="21"/>
        </w:rPr>
        <w:t>(Mizumoto et al., 2024c)</w:t>
      </w:r>
      <w:r w:rsidR="00670D5F">
        <w:rPr>
          <w:rFonts w:ascii="PT Serif" w:hAnsi="PT Serif"/>
          <w:sz w:val="21"/>
          <w:szCs w:val="21"/>
        </w:rPr>
        <w:fldChar w:fldCharType="end"/>
      </w:r>
      <w:r w:rsidR="00670D5F">
        <w:rPr>
          <w:rFonts w:ascii="PT Serif" w:hAnsi="PT Serif" w:hint="eastAsia"/>
          <w:sz w:val="21"/>
          <w:szCs w:val="21"/>
        </w:rPr>
        <w:t xml:space="preserve">. Thus, reflecting individual status, there should be </w:t>
      </w:r>
      <w:r w:rsidR="00670D5F">
        <w:rPr>
          <w:rFonts w:ascii="PT Serif" w:hAnsi="PT Serif"/>
          <w:sz w:val="21"/>
          <w:szCs w:val="21"/>
        </w:rPr>
        <w:t xml:space="preserve">a </w:t>
      </w:r>
      <w:r w:rsidR="00670D5F">
        <w:rPr>
          <w:rFonts w:ascii="PT Serif" w:hAnsi="PT Serif" w:hint="eastAsia"/>
          <w:sz w:val="21"/>
          <w:szCs w:val="21"/>
        </w:rPr>
        <w:t>quantitative variation of tandem running propensity across different colonies.</w:t>
      </w:r>
      <w:r w:rsidR="00C52A53">
        <w:rPr>
          <w:rFonts w:ascii="PT Serif" w:hAnsi="PT Serif" w:hint="eastAsia"/>
          <w:sz w:val="21"/>
          <w:szCs w:val="21"/>
        </w:rPr>
        <w:t xml:space="preserve"> </w:t>
      </w:r>
      <w:r w:rsidR="00DA392B">
        <w:rPr>
          <w:rFonts w:ascii="PT Serif" w:hAnsi="PT Serif" w:hint="eastAsia"/>
          <w:sz w:val="21"/>
          <w:szCs w:val="21"/>
        </w:rPr>
        <w:t xml:space="preserve">However, it is unrealistic to suppose the colony variation in the </w:t>
      </w:r>
      <w:r w:rsidR="00DA392B">
        <w:rPr>
          <w:rFonts w:ascii="PT Serif" w:hAnsi="PT Serif"/>
          <w:sz w:val="21"/>
          <w:szCs w:val="21"/>
        </w:rPr>
        <w:t>pairing mode</w:t>
      </w:r>
      <w:r w:rsidR="00DA392B">
        <w:rPr>
          <w:rFonts w:ascii="PT Serif" w:hAnsi="PT Serif" w:hint="eastAsia"/>
          <w:sz w:val="21"/>
          <w:szCs w:val="21"/>
        </w:rPr>
        <w:t xml:space="preserve">, with some colonies exhibiting tandem running while others using different pairing methods. </w:t>
      </w:r>
      <w:r w:rsidR="00C52A53">
        <w:rPr>
          <w:rFonts w:ascii="PT Serif" w:hAnsi="PT Serif" w:hint="eastAsia"/>
          <w:sz w:val="21"/>
          <w:szCs w:val="21"/>
        </w:rPr>
        <w:t xml:space="preserve">For example, in </w:t>
      </w:r>
      <w:proofErr w:type="spellStart"/>
      <w:r w:rsidR="00C52A53" w:rsidRPr="00C52A53">
        <w:rPr>
          <w:rFonts w:ascii="PT Serif" w:hAnsi="PT Serif" w:hint="eastAsia"/>
          <w:i/>
          <w:iCs/>
          <w:sz w:val="21"/>
          <w:szCs w:val="21"/>
        </w:rPr>
        <w:t>M</w:t>
      </w:r>
      <w:r w:rsidR="00C52A53" w:rsidRPr="00C52A53">
        <w:rPr>
          <w:rFonts w:ascii="PT Serif" w:hAnsi="PT Serif"/>
          <w:i/>
          <w:iCs/>
          <w:sz w:val="21"/>
          <w:szCs w:val="21"/>
        </w:rPr>
        <w:t>arginitermes</w:t>
      </w:r>
      <w:proofErr w:type="spellEnd"/>
      <w:r w:rsidR="00C52A53" w:rsidRPr="00C52A53">
        <w:rPr>
          <w:rFonts w:ascii="PT Serif" w:hAnsi="PT Serif"/>
          <w:i/>
          <w:iCs/>
          <w:sz w:val="21"/>
          <w:szCs w:val="21"/>
        </w:rPr>
        <w:t xml:space="preserve"> </w:t>
      </w:r>
      <w:proofErr w:type="spellStart"/>
      <w:r w:rsidR="00C52A53" w:rsidRPr="00C52A53">
        <w:rPr>
          <w:rFonts w:ascii="PT Serif" w:hAnsi="PT Serif"/>
          <w:i/>
          <w:iCs/>
          <w:sz w:val="21"/>
          <w:szCs w:val="21"/>
        </w:rPr>
        <w:t>hubbardi</w:t>
      </w:r>
      <w:proofErr w:type="spellEnd"/>
      <w:r w:rsidR="00C52A53">
        <w:rPr>
          <w:rFonts w:ascii="PT Serif" w:hAnsi="PT Serif" w:hint="eastAsia"/>
          <w:sz w:val="21"/>
          <w:szCs w:val="21"/>
        </w:rPr>
        <w:t xml:space="preserve">, a laboratory observation demonstrates that this species does not usually show tandem running behavior except for one pair </w:t>
      </w:r>
      <w:r w:rsidR="00C52A53">
        <w:rPr>
          <w:rFonts w:ascii="PT Serif" w:hAnsi="PT Serif"/>
          <w:sz w:val="21"/>
          <w:szCs w:val="21"/>
        </w:rPr>
        <w:fldChar w:fldCharType="begin"/>
      </w:r>
      <w:r w:rsidR="00C52A53">
        <w:rPr>
          <w:rFonts w:ascii="PT Serif" w:hAnsi="PT Serif"/>
          <w:sz w:val="21"/>
          <w:szCs w:val="21"/>
        </w:rPr>
        <w:instrText xml:space="preserve"> ADDIN ZOTERO_ITEM CSL_CITATION {"citationID":"3C3QzBPL","properties":{"formattedCitation":"(Carr, 1972)","plainCitation":"(Carr, 1972)","noteIndex":0},"citationItems":[{"id":3051,"uris":["http://zotero.org/users/9949769/items/IEMSMSFN"],"itemData":{"id":3051,"type":"thesis","publisher":"The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C52A53">
        <w:rPr>
          <w:rFonts w:ascii="PT Serif" w:hAnsi="PT Serif"/>
          <w:sz w:val="21"/>
          <w:szCs w:val="21"/>
        </w:rPr>
        <w:fldChar w:fldCharType="separate"/>
      </w:r>
      <w:r w:rsidR="00C52A53" w:rsidRPr="00C52A53">
        <w:rPr>
          <w:rFonts w:ascii="PT Serif" w:hAnsi="PT Serif"/>
          <w:sz w:val="21"/>
        </w:rPr>
        <w:t>(Carr, 1972)</w:t>
      </w:r>
      <w:r w:rsidR="00C52A53">
        <w:rPr>
          <w:rFonts w:ascii="PT Serif" w:hAnsi="PT Serif"/>
          <w:sz w:val="21"/>
          <w:szCs w:val="21"/>
        </w:rPr>
        <w:fldChar w:fldCharType="end"/>
      </w:r>
      <w:r w:rsidR="00C52A53">
        <w:rPr>
          <w:rFonts w:ascii="PT Serif" w:hAnsi="PT Serif" w:hint="eastAsia"/>
          <w:sz w:val="21"/>
          <w:szCs w:val="21"/>
        </w:rPr>
        <w:t xml:space="preserve">. </w:t>
      </w:r>
      <w:r w:rsidR="00F733B8">
        <w:rPr>
          <w:rFonts w:ascii="PT Serif" w:hAnsi="PT Serif" w:hint="eastAsia"/>
          <w:sz w:val="21"/>
          <w:szCs w:val="21"/>
        </w:rPr>
        <w:t>One of the</w:t>
      </w:r>
      <w:r w:rsidR="00C52A53">
        <w:rPr>
          <w:rFonts w:ascii="PT Serif" w:hAnsi="PT Serif" w:hint="eastAsia"/>
          <w:sz w:val="21"/>
          <w:szCs w:val="21"/>
        </w:rPr>
        <w:t xml:space="preserve"> author</w:t>
      </w:r>
      <w:r w:rsidR="00F733B8">
        <w:rPr>
          <w:rFonts w:ascii="PT Serif" w:hAnsi="PT Serif" w:hint="eastAsia"/>
          <w:sz w:val="21"/>
          <w:szCs w:val="21"/>
        </w:rPr>
        <w:t>s</w:t>
      </w:r>
      <w:r w:rsidR="00C52A53">
        <w:rPr>
          <w:rFonts w:ascii="PT Serif" w:hAnsi="PT Serif" w:hint="eastAsia"/>
          <w:sz w:val="21"/>
          <w:szCs w:val="21"/>
        </w:rPr>
        <w:t xml:space="preserve"> observed a tandem running behavior of </w:t>
      </w:r>
      <w:r w:rsidR="00C52A53">
        <w:rPr>
          <w:rFonts w:ascii="PT Serif" w:hAnsi="PT Serif" w:hint="eastAsia"/>
          <w:i/>
          <w:iCs/>
          <w:sz w:val="21"/>
          <w:szCs w:val="21"/>
        </w:rPr>
        <w:t>M</w:t>
      </w:r>
      <w:r w:rsidR="00DA392B">
        <w:rPr>
          <w:rFonts w:ascii="PT Serif" w:hAnsi="PT Serif"/>
          <w:i/>
          <w:iCs/>
          <w:sz w:val="21"/>
          <w:szCs w:val="21"/>
        </w:rPr>
        <w:t>.</w:t>
      </w:r>
      <w:r w:rsidR="00C52A53" w:rsidRPr="00C52A53">
        <w:rPr>
          <w:rFonts w:ascii="PT Serif" w:hAnsi="PT Serif"/>
          <w:i/>
          <w:iCs/>
          <w:sz w:val="21"/>
          <w:szCs w:val="21"/>
        </w:rPr>
        <w:t xml:space="preserve"> </w:t>
      </w:r>
      <w:proofErr w:type="spellStart"/>
      <w:r w:rsidR="00C52A53" w:rsidRPr="00C52A53">
        <w:rPr>
          <w:rFonts w:ascii="PT Serif" w:hAnsi="PT Serif"/>
          <w:i/>
          <w:iCs/>
          <w:sz w:val="21"/>
          <w:szCs w:val="21"/>
        </w:rPr>
        <w:t>hubbardi</w:t>
      </w:r>
      <w:proofErr w:type="spellEnd"/>
      <w:r w:rsidR="00C52A53">
        <w:rPr>
          <w:rFonts w:ascii="PT Serif" w:hAnsi="PT Serif" w:hint="eastAsia"/>
          <w:sz w:val="21"/>
          <w:szCs w:val="21"/>
        </w:rPr>
        <w:t xml:space="preserve"> on the tree trunk in the field</w:t>
      </w:r>
      <w:r w:rsidR="00DA392B">
        <w:rPr>
          <w:rFonts w:ascii="PT Serif" w:hAnsi="PT Serif"/>
          <w:sz w:val="21"/>
          <w:szCs w:val="21"/>
        </w:rPr>
        <w:t xml:space="preserve"> condition</w:t>
      </w:r>
      <w:r w:rsidR="00C52A53">
        <w:rPr>
          <w:rFonts w:ascii="PT Serif" w:hAnsi="PT Serif" w:hint="eastAsia"/>
          <w:sz w:val="21"/>
          <w:szCs w:val="21"/>
        </w:rPr>
        <w:t xml:space="preserve"> (one personal </w:t>
      </w:r>
      <w:r w:rsidR="00C52A53">
        <w:rPr>
          <w:rFonts w:ascii="PT Serif" w:hAnsi="PT Serif"/>
          <w:sz w:val="21"/>
          <w:szCs w:val="21"/>
        </w:rPr>
        <w:t>observation</w:t>
      </w:r>
      <w:r w:rsidR="00C52A53">
        <w:rPr>
          <w:rFonts w:ascii="PT Serif" w:hAnsi="PT Serif" w:hint="eastAsia"/>
          <w:sz w:val="21"/>
          <w:szCs w:val="21"/>
        </w:rPr>
        <w:t xml:space="preserve"> by N. Mizumoto on </w:t>
      </w:r>
      <w:r w:rsidR="00DA392B">
        <w:rPr>
          <w:rFonts w:ascii="PT Serif" w:hAnsi="PT Serif"/>
          <w:sz w:val="21"/>
          <w:szCs w:val="21"/>
        </w:rPr>
        <w:t>July 31, 2019,</w:t>
      </w:r>
      <w:r w:rsidR="00C52A53">
        <w:rPr>
          <w:rFonts w:ascii="PT Serif" w:hAnsi="PT Serif" w:hint="eastAsia"/>
          <w:sz w:val="21"/>
          <w:szCs w:val="21"/>
        </w:rPr>
        <w:t xml:space="preserve"> </w:t>
      </w:r>
      <w:r w:rsidR="00DA392B">
        <w:rPr>
          <w:rFonts w:ascii="PT Serif" w:hAnsi="PT Serif"/>
          <w:sz w:val="21"/>
          <w:szCs w:val="21"/>
        </w:rPr>
        <w:t>in</w:t>
      </w:r>
      <w:r w:rsidR="00C52A53">
        <w:rPr>
          <w:rFonts w:ascii="PT Serif" w:hAnsi="PT Serif" w:hint="eastAsia"/>
          <w:sz w:val="21"/>
          <w:szCs w:val="21"/>
        </w:rPr>
        <w:t xml:space="preserve"> Tempe, Arizona)</w:t>
      </w:r>
      <w:r w:rsidR="00DA392B">
        <w:rPr>
          <w:rFonts w:ascii="PT Serif" w:hAnsi="PT Serif"/>
          <w:sz w:val="21"/>
          <w:szCs w:val="21"/>
        </w:rPr>
        <w:t>, i</w:t>
      </w:r>
      <w:r w:rsidR="00DA392B">
        <w:rPr>
          <w:rFonts w:ascii="PT Serif" w:hAnsi="PT Serif" w:hint="eastAsia"/>
          <w:sz w:val="21"/>
          <w:szCs w:val="21"/>
        </w:rPr>
        <w:t>mpl</w:t>
      </w:r>
      <w:r w:rsidR="00DA392B">
        <w:rPr>
          <w:rFonts w:ascii="PT Serif" w:hAnsi="PT Serif"/>
          <w:sz w:val="21"/>
          <w:szCs w:val="21"/>
        </w:rPr>
        <w:t>ying</w:t>
      </w:r>
      <w:r w:rsidR="00DA392B">
        <w:rPr>
          <w:rFonts w:ascii="PT Serif" w:hAnsi="PT Serif" w:hint="eastAsia"/>
          <w:sz w:val="21"/>
          <w:szCs w:val="21"/>
        </w:rPr>
        <w:t xml:space="preserve"> that there might be a specific condition</w:t>
      </w:r>
      <w:r w:rsidR="00D33EEE">
        <w:rPr>
          <w:rFonts w:ascii="PT Serif" w:hAnsi="PT Serif"/>
          <w:sz w:val="21"/>
          <w:szCs w:val="21"/>
        </w:rPr>
        <w:t xml:space="preserve"> for this species</w:t>
      </w:r>
      <w:r w:rsidR="00DA392B">
        <w:rPr>
          <w:rFonts w:ascii="PT Serif" w:hAnsi="PT Serif" w:hint="eastAsia"/>
          <w:sz w:val="21"/>
          <w:szCs w:val="21"/>
        </w:rPr>
        <w:t xml:space="preserve"> to exhibit tandem running behavior.</w:t>
      </w:r>
      <w:r w:rsidR="00DA392B">
        <w:rPr>
          <w:rFonts w:ascii="PT Serif" w:hAnsi="PT Serif"/>
          <w:sz w:val="21"/>
          <w:szCs w:val="21"/>
        </w:rPr>
        <w:t xml:space="preserve"> Thus, it </w:t>
      </w:r>
      <w:r w:rsidR="00D33EEE">
        <w:rPr>
          <w:rFonts w:ascii="PT Serif" w:hAnsi="PT Serif"/>
          <w:sz w:val="21"/>
          <w:szCs w:val="21"/>
        </w:rPr>
        <w:t>might</w:t>
      </w:r>
      <w:r w:rsidR="00DA392B">
        <w:rPr>
          <w:rFonts w:ascii="PT Serif" w:hAnsi="PT Serif"/>
          <w:sz w:val="21"/>
          <w:szCs w:val="21"/>
        </w:rPr>
        <w:t xml:space="preserve"> be difficult to prove the lack of tandem running only from the laboratory observations.</w:t>
      </w:r>
      <w:r w:rsidR="00DA392B">
        <w:rPr>
          <w:rFonts w:ascii="PT Serif" w:hAnsi="PT Serif" w:hint="eastAsia"/>
          <w:sz w:val="21"/>
          <w:szCs w:val="21"/>
        </w:rPr>
        <w:t xml:space="preserve"> </w:t>
      </w:r>
      <w:r w:rsidR="00DA392B">
        <w:rPr>
          <w:rFonts w:ascii="PT Serif" w:hAnsi="PT Serif"/>
          <w:sz w:val="21"/>
          <w:szCs w:val="21"/>
        </w:rPr>
        <w:t>However,</w:t>
      </w:r>
      <w:r w:rsidR="00C52A53">
        <w:rPr>
          <w:rFonts w:ascii="PT Serif" w:hAnsi="PT Serif" w:hint="eastAsia"/>
          <w:sz w:val="21"/>
          <w:szCs w:val="21"/>
        </w:rPr>
        <w:t xml:space="preserve"> even with limitations, our study provides a </w:t>
      </w:r>
      <w:r w:rsidR="00C52A53">
        <w:rPr>
          <w:rFonts w:ascii="PT Serif" w:hAnsi="PT Serif"/>
          <w:sz w:val="21"/>
          <w:szCs w:val="21"/>
        </w:rPr>
        <w:t>positive observation</w:t>
      </w:r>
      <w:r w:rsidR="00C52A53">
        <w:rPr>
          <w:rFonts w:ascii="PT Serif" w:hAnsi="PT Serif" w:hint="eastAsia"/>
          <w:sz w:val="21"/>
          <w:szCs w:val="21"/>
        </w:rPr>
        <w:t xml:space="preserve"> </w:t>
      </w:r>
      <w:r w:rsidR="00DA392B">
        <w:rPr>
          <w:rFonts w:ascii="PT Serif" w:hAnsi="PT Serif"/>
          <w:sz w:val="21"/>
          <w:szCs w:val="21"/>
        </w:rPr>
        <w:t>of</w:t>
      </w:r>
      <w:r w:rsidR="00C52A53">
        <w:rPr>
          <w:rFonts w:ascii="PT Serif" w:hAnsi="PT Serif" w:hint="eastAsia"/>
          <w:sz w:val="21"/>
          <w:szCs w:val="21"/>
        </w:rPr>
        <w:t xml:space="preserve"> </w:t>
      </w:r>
      <w:r w:rsidR="00C52A53">
        <w:rPr>
          <w:rFonts w:ascii="PT Serif" w:hAnsi="PT Serif"/>
          <w:sz w:val="21"/>
          <w:szCs w:val="21"/>
        </w:rPr>
        <w:t xml:space="preserve">the </w:t>
      </w:r>
      <w:r w:rsidR="00C52A53">
        <w:rPr>
          <w:rFonts w:ascii="PT Serif" w:hAnsi="PT Serif" w:hint="eastAsia"/>
          <w:sz w:val="21"/>
          <w:szCs w:val="21"/>
        </w:rPr>
        <w:t xml:space="preserve">clear tandem running behavior of </w:t>
      </w:r>
      <w:r w:rsidR="00D33EEE" w:rsidRPr="00D33EEE">
        <w:rPr>
          <w:rFonts w:ascii="PT Serif" w:hAnsi="PT Serif"/>
          <w:i/>
          <w:iCs/>
          <w:sz w:val="21"/>
          <w:szCs w:val="21"/>
        </w:rPr>
        <w:t>H. sjostedti</w:t>
      </w:r>
      <w:r w:rsidR="00DA392B">
        <w:rPr>
          <w:rFonts w:ascii="PT Serif" w:hAnsi="PT Serif"/>
          <w:sz w:val="21"/>
          <w:szCs w:val="21"/>
        </w:rPr>
        <w:t>, which should be valid in field environments</w:t>
      </w:r>
      <w:r w:rsidR="00C52A53">
        <w:rPr>
          <w:rFonts w:ascii="PT Serif" w:hAnsi="PT Serif" w:hint="eastAsia"/>
          <w:sz w:val="21"/>
          <w:szCs w:val="21"/>
        </w:rPr>
        <w:t>.</w:t>
      </w:r>
    </w:p>
    <w:p w14:paraId="7FFB3E21" w14:textId="6CD0D364" w:rsidR="004E2BD4" w:rsidRDefault="0088266D" w:rsidP="004473C8">
      <w:pPr>
        <w:snapToGrid w:val="0"/>
        <w:spacing w:after="0" w:line="240" w:lineRule="auto"/>
        <w:ind w:firstLine="360"/>
        <w:jc w:val="both"/>
        <w:rPr>
          <w:rFonts w:ascii="PT Serif" w:hAnsi="PT Serif"/>
          <w:b/>
          <w:bCs/>
          <w:sz w:val="21"/>
          <w:szCs w:val="21"/>
        </w:rPr>
      </w:pPr>
      <w:commentRangeStart w:id="38"/>
      <w:commentRangeStart w:id="39"/>
      <w:r>
        <w:rPr>
          <w:rFonts w:ascii="PT Serif" w:hAnsi="PT Serif" w:hint="eastAsia"/>
          <w:sz w:val="21"/>
          <w:szCs w:val="21"/>
        </w:rPr>
        <w:t xml:space="preserve">Notably, we found that the termite tandem running behavior may be affected by the size of observational arenas </w:t>
      </w:r>
      <w:commentRangeEnd w:id="38"/>
      <w:r w:rsidR="00001D9A">
        <w:rPr>
          <w:rStyle w:val="ac"/>
        </w:rPr>
        <w:commentReference w:id="38"/>
      </w:r>
      <w:commentRangeEnd w:id="39"/>
      <w:r w:rsidR="0070785A">
        <w:rPr>
          <w:rStyle w:val="ac"/>
        </w:rPr>
        <w:commentReference w:id="39"/>
      </w:r>
      <w:r>
        <w:rPr>
          <w:rFonts w:ascii="PT Serif" w:hAnsi="PT Serif" w:hint="eastAsia"/>
          <w:sz w:val="21"/>
          <w:szCs w:val="21"/>
        </w:rPr>
        <w:t xml:space="preserve">(Fig. 1), with termites moving fast and showing more tandems in the larger arena. </w:t>
      </w:r>
      <w:r>
        <w:rPr>
          <w:rFonts w:ascii="PT Serif" w:hAnsi="PT Serif" w:hint="eastAsia"/>
          <w:sz w:val="21"/>
          <w:szCs w:val="21"/>
        </w:rPr>
        <w:lastRenderedPageBreak/>
        <w:t xml:space="preserve">Instead, in a smaller arena, pairs of </w:t>
      </w:r>
      <w:r w:rsidRPr="0088266D">
        <w:rPr>
          <w:rFonts w:ascii="PT Serif" w:hAnsi="PT Serif" w:hint="eastAsia"/>
          <w:i/>
          <w:iCs/>
          <w:sz w:val="21"/>
          <w:szCs w:val="21"/>
        </w:rPr>
        <w:t>H. sjostedti</w:t>
      </w:r>
      <w:r>
        <w:rPr>
          <w:rFonts w:ascii="PT Serif" w:hAnsi="PT Serif" w:hint="eastAsia"/>
          <w:sz w:val="21"/>
          <w:szCs w:val="21"/>
        </w:rPr>
        <w:t xml:space="preserve"> spent more time </w:t>
      </w:r>
      <w:r>
        <w:rPr>
          <w:rFonts w:ascii="PT Serif" w:hAnsi="PT Serif"/>
          <w:sz w:val="21"/>
          <w:szCs w:val="21"/>
        </w:rPr>
        <w:t>on non-tandem running interactions</w:t>
      </w:r>
      <w:r>
        <w:rPr>
          <w:rFonts w:ascii="PT Serif" w:hAnsi="PT Serif" w:hint="eastAsia"/>
          <w:sz w:val="21"/>
          <w:szCs w:val="21"/>
        </w:rPr>
        <w:t xml:space="preserve">, such as grooming. </w:t>
      </w:r>
      <w:r w:rsidR="004473C8">
        <w:rPr>
          <w:rFonts w:ascii="PT Serif" w:hAnsi="PT Serif" w:hint="eastAsia"/>
          <w:sz w:val="21"/>
          <w:szCs w:val="21"/>
        </w:rPr>
        <w:t xml:space="preserve">The termite, </w:t>
      </w:r>
      <w:r w:rsidR="004473C8" w:rsidRPr="0088266D">
        <w:rPr>
          <w:rFonts w:ascii="PT Serif" w:hAnsi="PT Serif" w:hint="eastAsia"/>
          <w:i/>
          <w:iCs/>
          <w:sz w:val="21"/>
          <w:szCs w:val="21"/>
        </w:rPr>
        <w:t>H. sjostedti</w:t>
      </w:r>
      <w:r w:rsidR="004473C8">
        <w:rPr>
          <w:rFonts w:ascii="PT Serif" w:hAnsi="PT Serif" w:hint="eastAsia"/>
          <w:sz w:val="21"/>
          <w:szCs w:val="21"/>
        </w:rPr>
        <w:t xml:space="preserve">, is one of the </w:t>
      </w:r>
      <w:r w:rsidR="004473C8">
        <w:rPr>
          <w:rFonts w:ascii="PT Serif" w:hAnsi="PT Serif"/>
          <w:sz w:val="21"/>
          <w:szCs w:val="21"/>
        </w:rPr>
        <w:t>largest</w:t>
      </w:r>
      <w:r w:rsidR="004473C8">
        <w:rPr>
          <w:rFonts w:ascii="PT Serif" w:hAnsi="PT Serif" w:hint="eastAsia"/>
          <w:sz w:val="21"/>
          <w:szCs w:val="21"/>
        </w:rPr>
        <w:t xml:space="preserve"> termites (12-13 mm body length of dealates in our study) </w:t>
      </w:r>
      <w:r w:rsidR="004473C8">
        <w:rPr>
          <w:rFonts w:ascii="PT Serif" w:hAnsi="PT Serif"/>
          <w:sz w:val="21"/>
          <w:szCs w:val="21"/>
        </w:rPr>
        <w:fldChar w:fldCharType="begin"/>
      </w:r>
      <w:r w:rsidR="004473C8">
        <w:rPr>
          <w:rFonts w:ascii="PT Serif" w:hAnsi="PT Serif"/>
          <w:sz w:val="21"/>
          <w:szCs w:val="21"/>
        </w:rPr>
        <w:instrText xml:space="preserve"> ADDIN ZOTERO_ITEM CSL_CITATION {"citationID":"vSxsCYKy","properties":{"formattedCitation":"(Mizumoto and Bourguignon, 2021)","plainCitation":"(Mizumoto and Bourguignon, 2021)","noteIndex":0},"citationItems":[{"id":3329,"uris":["http://zotero.org/users/9949769/items/GPGDEMXH"],"itemData":{"id":3329,"type":"article-journal","container-title":"Proceedings of the Royal Society B: Biological Sciences","DOI":"10.1098/rspb.2021.1458","license":"All rights reserved","page":"20211458","title":"The evolution of body size in termites","volume":"288","author":[{"family":"Mizumoto","given":"Nobuaki"},{"family":"Bourguignon","given":"Thomas"}],"issued":{"date-parts":[["2021"]]},"citation-key":"mizumotoEvolutionBodySize2021"}}],"schema":"https://github.com/citation-style-language/schema/raw/master/csl-citation.json"} </w:instrText>
      </w:r>
      <w:r w:rsidR="004473C8">
        <w:rPr>
          <w:rFonts w:ascii="PT Serif" w:hAnsi="PT Serif"/>
          <w:sz w:val="21"/>
          <w:szCs w:val="21"/>
        </w:rPr>
        <w:fldChar w:fldCharType="separate"/>
      </w:r>
      <w:r w:rsidR="004473C8" w:rsidRPr="004473C8">
        <w:rPr>
          <w:rFonts w:ascii="PT Serif" w:hAnsi="PT Serif"/>
          <w:sz w:val="21"/>
        </w:rPr>
        <w:t>(Mizumoto and Bourguignon, 2021)</w:t>
      </w:r>
      <w:r w:rsidR="004473C8">
        <w:rPr>
          <w:rFonts w:ascii="PT Serif" w:hAnsi="PT Serif"/>
          <w:sz w:val="21"/>
          <w:szCs w:val="21"/>
        </w:rPr>
        <w:fldChar w:fldCharType="end"/>
      </w:r>
      <w:r w:rsidR="004473C8">
        <w:rPr>
          <w:rFonts w:ascii="PT Serif" w:hAnsi="PT Serif" w:hint="eastAsia"/>
          <w:sz w:val="21"/>
          <w:szCs w:val="21"/>
        </w:rPr>
        <w:t xml:space="preserve">. Since tandem running behavior is an </w:t>
      </w:r>
      <w:r w:rsidR="004473C8">
        <w:rPr>
          <w:rFonts w:ascii="PT Serif" w:hAnsi="PT Serif"/>
          <w:sz w:val="21"/>
          <w:szCs w:val="21"/>
        </w:rPr>
        <w:t>exploratory</w:t>
      </w:r>
      <w:r w:rsidR="004473C8">
        <w:rPr>
          <w:rFonts w:ascii="PT Serif" w:hAnsi="PT Serif" w:hint="eastAsia"/>
          <w:sz w:val="21"/>
          <w:szCs w:val="21"/>
        </w:rPr>
        <w:t xml:space="preserve"> behavior for a nest site for colony foundation, the 90 mm arena may have been too small to be recognized as an open space for this species. This is in contrast to other smaller species with clear tandem running in 90 mm or even smaller dish sizes </w:t>
      </w:r>
      <w:r w:rsidR="004473C8">
        <w:rPr>
          <w:rFonts w:ascii="PT Serif" w:hAnsi="PT Serif"/>
          <w:sz w:val="21"/>
          <w:szCs w:val="21"/>
        </w:rPr>
        <w:fldChar w:fldCharType="begin"/>
      </w:r>
      <w:r w:rsidR="004473C8">
        <w:rPr>
          <w:rFonts w:ascii="PT Serif" w:hAnsi="PT Serif"/>
          <w:sz w:val="21"/>
          <w:szCs w:val="21"/>
        </w:rPr>
        <w:instrText xml:space="preserve"> ADDIN ZOTERO_ITEM CSL_CITATION {"citationID":"It7ch70P","properties":{"formattedCitation":"(Mizumoto and Reiter, 2025)","plainCitation":"(Mizumoto and Reiter, 2025)","noteIndex":0},"citationItems":[{"id":23094,"uris":["http://zotero.org/users/9949769/items/EJRKHY6C"],"itemData":{"id":23094,"type":"article","abstract":"How do animals coordinate their motion during migration? Traditional models of collective motion, for example, describing bird flocks or fish schools, rely on visual interactions. However, many animals are blind, requiring movement coordination through maintenance of physical contact. The risks and cost of becoming accidentally separated may encourage the evolution of compensatory strategies. Here we study tandem running in blind termites. We quantitatively investigate how these animals use their appendages to maintain stable pair movements. During tandem runs, male followers use shorter palps and longer antennae to maintain physical contact with female leaders. Our posture-tracking analysis revealed that termites dynamically change their antennal movements. Males stabilize their antennae to maintain contact with their partners while their palps are in contact. When the male palps lost contact with a female, males started swinging antennae while increasing movement speed. Antennae removal experiments revealed that antennal swinging contributes to pair maintenance, and males compensate for single antenna loss by increasing the swinging of the remaining one. By providing detailed information on contact-based movement coordination, our results contribute to understanding the diversity of animal collective behavior.","DOI":"10.1101/2025.02.13.638054","language":"en","license":"© 2025, Posted by Cold Spring Harbor Laboratory. This pre-print is available under a Creative Commons License (Attribution-NonCommercial-NoDerivs 4.0 International), CC BY-NC-ND 4.0, as described at http://creativecommons.org/licenses/by-nc-nd/4.0/","note":"page: 2025.02.13.638054\nsection: New Results","publisher":"bioRxiv","source":"bioRxiv","title":"Maintaining tandem movement cohesion through antennal movements in termites","URL":"https://www.biorxiv.org/content/10.1101/2025.02.13.638054v1","author":[{"family":"Mizumoto","given":"Nobuaki"},{"family":"Reiter","given":"Sam"}],"accessed":{"date-parts":[["2025",2,21]]},"issued":{"date-parts":[["2025",2,13]]},"citation-key":"mizumotoMaintainingTandemMovement2025"}}],"schema":"https://github.com/citation-style-language/schema/raw/master/csl-citation.json"} </w:instrText>
      </w:r>
      <w:r w:rsidR="004473C8">
        <w:rPr>
          <w:rFonts w:ascii="PT Serif" w:hAnsi="PT Serif"/>
          <w:sz w:val="21"/>
          <w:szCs w:val="21"/>
        </w:rPr>
        <w:fldChar w:fldCharType="separate"/>
      </w:r>
      <w:r w:rsidR="004473C8" w:rsidRPr="004473C8">
        <w:rPr>
          <w:rFonts w:ascii="PT Serif" w:hAnsi="PT Serif"/>
          <w:sz w:val="21"/>
        </w:rPr>
        <w:t>(Mizumoto and Reiter, 2025)</w:t>
      </w:r>
      <w:r w:rsidR="004473C8">
        <w:rPr>
          <w:rFonts w:ascii="PT Serif" w:hAnsi="PT Serif"/>
          <w:sz w:val="21"/>
          <w:szCs w:val="21"/>
        </w:rPr>
        <w:fldChar w:fldCharType="end"/>
      </w:r>
      <w:r w:rsidR="004473C8">
        <w:rPr>
          <w:rFonts w:ascii="PT Serif" w:hAnsi="PT Serif" w:hint="eastAsia"/>
          <w:sz w:val="21"/>
          <w:szCs w:val="21"/>
        </w:rPr>
        <w:t xml:space="preserve">. </w:t>
      </w:r>
      <w:r>
        <w:rPr>
          <w:rFonts w:ascii="PT Serif" w:hAnsi="PT Serif" w:hint="eastAsia"/>
          <w:sz w:val="21"/>
          <w:szCs w:val="21"/>
        </w:rPr>
        <w:t xml:space="preserve">Because arena size can affect the free walking behavior in insects </w:t>
      </w:r>
      <w:r>
        <w:rPr>
          <w:rFonts w:ascii="PT Serif" w:hAnsi="PT Serif"/>
          <w:sz w:val="21"/>
          <w:szCs w:val="21"/>
        </w:rPr>
        <w:fldChar w:fldCharType="begin"/>
      </w:r>
      <w:r>
        <w:rPr>
          <w:rFonts w:ascii="PT Serif" w:hAnsi="PT Serif"/>
          <w:sz w:val="21"/>
          <w:szCs w:val="21"/>
        </w:rPr>
        <w:instrText xml:space="preserve"> ADDIN ZOTERO_ITEM CSL_CITATION {"citationID":"x3AmonBe","properties":{"formattedCitation":"(Scharf et al., 2024)","plainCitation":"(Scharf et al., 2024)","noteIndex":0},"citationItems":[{"id":23944,"uris":["http://zotero.org/users/9949769/items/6CSWTY8M"],"itemData":{"id":23944,"type":"article-journal","abstract":"Movement is an important animal behavior contributing to reproduction and survival. Animal movement is often examined in arenas or enclosures under laboratory conditions. We used the red flour beetle (Tribolium castaneum) to examine here the effect of the arena size, shape, number of barriers, access to the arena's center, and illumination on six movement properties. We demonstrate great differences among arenas. For example, the beetles moved over longer distances in clear arenas than in obstructed ones. Movement along the arena's perimeter was greater in smaller arenas than in larger ones. Movement was more directional in round arenas than in rectangular ones. In general, the beetles stopped moving closer to the perimeter and closer to corners (in the square and rectangular arenas) than expected by chance. In some cases, the arena properties interacted with the beetle sex to affect several movement properties. All these suggest that arena properties might also interact with experimental manipulations to affect the outcome of studies and lead to results specific to the arena used. In other words, instead of examining animal movement, we in fact examine the animal interaction with the arena structure. Caution is therefore advised in interpreting the results of studies on movement in arenas under laboratory conditions and we recommend paying attention also to barriers or obstacles in field experiments. For instance, movement along the arena's perimeter is often interpreted as centrophobism or thigmotaxis but the results here show that such movement is arena dependent.","container-title":"Insect Science","DOI":"10.1111/1744-7917.13213","ISSN":"1744-7917","issue":"1","language":"en","license":"© 2023 The Authors. Insect Science published by John Wiley &amp; Sons Australia, Ltd on behalf of Institute of Zoology, Chinese Academy of Sciences.","note":"_eprint: https://onlinelibrary.wiley.com/doi/pdf/10.1111/1744-7917.13213","page":"271-284","source":"Wiley Online Library","title":"Experimental arena settings might lead to misinterpretation of movement properties","volume":"31","author":[{"family":"Scharf","given":"Inon"},{"family":"Hanna","given":"Kimberley"},{"family":"Gottlieb","given":"Daphna"}],"issued":{"date-parts":[["2024"]]},"citation-key":"scharfExperimentalArenaSettings2024"}}],"schema":"https://github.com/citation-style-language/schema/raw/master/csl-citation.json"} </w:instrText>
      </w:r>
      <w:r>
        <w:rPr>
          <w:rFonts w:ascii="PT Serif" w:hAnsi="PT Serif"/>
          <w:sz w:val="21"/>
          <w:szCs w:val="21"/>
        </w:rPr>
        <w:fldChar w:fldCharType="separate"/>
      </w:r>
      <w:r w:rsidRPr="0088266D">
        <w:rPr>
          <w:rFonts w:ascii="PT Serif" w:hAnsi="PT Serif"/>
          <w:sz w:val="21"/>
        </w:rPr>
        <w:t>(Scharf et al., 2024)</w:t>
      </w:r>
      <w:r>
        <w:rPr>
          <w:rFonts w:ascii="PT Serif" w:hAnsi="PT Serif"/>
          <w:sz w:val="21"/>
          <w:szCs w:val="21"/>
        </w:rPr>
        <w:fldChar w:fldCharType="end"/>
      </w:r>
      <w:r>
        <w:rPr>
          <w:rFonts w:ascii="PT Serif" w:hAnsi="PT Serif" w:hint="eastAsia"/>
          <w:sz w:val="21"/>
          <w:szCs w:val="21"/>
        </w:rPr>
        <w:t xml:space="preserve">, it could be important to provide a large enough arena for the </w:t>
      </w:r>
      <w:commentRangeStart w:id="40"/>
      <w:r>
        <w:rPr>
          <w:rFonts w:ascii="PT Serif" w:hAnsi="PT Serif" w:hint="eastAsia"/>
          <w:sz w:val="21"/>
          <w:szCs w:val="21"/>
        </w:rPr>
        <w:t>observing species to detect their tandem running behavior</w:t>
      </w:r>
      <w:commentRangeEnd w:id="40"/>
      <w:r w:rsidR="00663886">
        <w:rPr>
          <w:rStyle w:val="ac"/>
        </w:rPr>
        <w:commentReference w:id="40"/>
      </w:r>
      <w:r>
        <w:rPr>
          <w:rFonts w:ascii="PT Serif" w:hAnsi="PT Serif" w:hint="eastAsia"/>
          <w:sz w:val="21"/>
          <w:szCs w:val="21"/>
        </w:rPr>
        <w:t xml:space="preserve">. </w:t>
      </w:r>
    </w:p>
    <w:p w14:paraId="4832748F" w14:textId="7E001F53" w:rsidR="00C52A53" w:rsidRDefault="00C52A53" w:rsidP="00CD452A">
      <w:pPr>
        <w:snapToGrid w:val="0"/>
        <w:spacing w:after="0" w:line="240" w:lineRule="auto"/>
        <w:ind w:firstLine="360"/>
        <w:jc w:val="both"/>
        <w:rPr>
          <w:rFonts w:ascii="PT Serif" w:hAnsi="PT Serif"/>
          <w:sz w:val="21"/>
          <w:szCs w:val="21"/>
        </w:rPr>
      </w:pPr>
      <w:r w:rsidRPr="00C52A53">
        <w:rPr>
          <w:rFonts w:ascii="PT Serif" w:hAnsi="PT Serif" w:hint="eastAsia"/>
          <w:sz w:val="21"/>
          <w:szCs w:val="21"/>
        </w:rPr>
        <w:t xml:space="preserve">In </w:t>
      </w:r>
      <w:r>
        <w:rPr>
          <w:rFonts w:ascii="PT Serif" w:hAnsi="PT Serif" w:hint="eastAsia"/>
          <w:sz w:val="21"/>
          <w:szCs w:val="21"/>
        </w:rPr>
        <w:t xml:space="preserve">conclusion, </w:t>
      </w:r>
      <w:r w:rsidR="00CD452A">
        <w:rPr>
          <w:rFonts w:ascii="PT Serif" w:hAnsi="PT Serif" w:hint="eastAsia"/>
          <w:sz w:val="21"/>
          <w:szCs w:val="21"/>
        </w:rPr>
        <w:t xml:space="preserve">our study contributes to the understanding of the diversity and evolution of </w:t>
      </w:r>
      <w:r w:rsidR="00CD452A">
        <w:rPr>
          <w:rFonts w:ascii="PT Serif" w:hAnsi="PT Serif"/>
          <w:sz w:val="21"/>
          <w:szCs w:val="21"/>
        </w:rPr>
        <w:t>mate-pairing</w:t>
      </w:r>
      <w:r w:rsidR="00CD452A">
        <w:rPr>
          <w:rFonts w:ascii="PT Serif" w:hAnsi="PT Serif" w:hint="eastAsia"/>
          <w:sz w:val="21"/>
          <w:szCs w:val="21"/>
        </w:rPr>
        <w:t xml:space="preserve"> behavior in termites. Even though mate pairing plays a </w:t>
      </w:r>
      <w:r w:rsidR="00CD452A">
        <w:rPr>
          <w:rFonts w:ascii="PT Serif" w:hAnsi="PT Serif"/>
          <w:sz w:val="21"/>
          <w:szCs w:val="21"/>
        </w:rPr>
        <w:t>crucial</w:t>
      </w:r>
      <w:r w:rsidR="00CD452A">
        <w:rPr>
          <w:rFonts w:ascii="PT Serif" w:hAnsi="PT Serif" w:hint="eastAsia"/>
          <w:sz w:val="21"/>
          <w:szCs w:val="21"/>
        </w:rPr>
        <w:t xml:space="preserve"> role in the life cycle of termites, little attention has been paid </w:t>
      </w:r>
      <w:r w:rsidR="003861ED">
        <w:rPr>
          <w:rFonts w:ascii="PT Serif" w:hAnsi="PT Serif"/>
          <w:sz w:val="21"/>
          <w:szCs w:val="21"/>
        </w:rPr>
        <w:t xml:space="preserve">to it </w:t>
      </w:r>
      <w:r w:rsidR="00CD452A">
        <w:rPr>
          <w:rFonts w:ascii="PT Serif" w:hAnsi="PT Serif"/>
          <w:sz w:val="21"/>
          <w:szCs w:val="21"/>
        </w:rPr>
        <w:t>compared to other social</w:t>
      </w:r>
      <w:r w:rsidR="00CD452A">
        <w:rPr>
          <w:rFonts w:ascii="PT Serif" w:hAnsi="PT Serif" w:hint="eastAsia"/>
          <w:sz w:val="21"/>
          <w:szCs w:val="21"/>
        </w:rPr>
        <w:t xml:space="preserve"> behaviors. One </w:t>
      </w:r>
      <w:r w:rsidR="00CD452A">
        <w:rPr>
          <w:rFonts w:ascii="PT Serif" w:hAnsi="PT Serif"/>
          <w:sz w:val="21"/>
          <w:szCs w:val="21"/>
        </w:rPr>
        <w:t>challenge</w:t>
      </w:r>
      <w:r w:rsidR="00CD452A">
        <w:rPr>
          <w:rFonts w:ascii="PT Serif" w:hAnsi="PT Serif" w:hint="eastAsia"/>
          <w:sz w:val="21"/>
          <w:szCs w:val="21"/>
        </w:rPr>
        <w:t xml:space="preserve"> is that mate pairing is a seasonal event, which can be observed in a limited period of the year for each species. </w:t>
      </w:r>
      <w:r w:rsidR="00CD452A">
        <w:rPr>
          <w:rFonts w:ascii="PT Serif" w:hAnsi="PT Serif"/>
          <w:sz w:val="21"/>
          <w:szCs w:val="21"/>
        </w:rPr>
        <w:t>Y</w:t>
      </w:r>
      <w:r w:rsidR="00CD452A">
        <w:rPr>
          <w:rFonts w:ascii="PT Serif" w:hAnsi="PT Serif" w:hint="eastAsia"/>
          <w:sz w:val="21"/>
          <w:szCs w:val="21"/>
        </w:rPr>
        <w:t>et, given the cryptic diversity of the tandem running behavior in non-</w:t>
      </w:r>
      <w:proofErr w:type="spellStart"/>
      <w:r w:rsidR="00CD452A">
        <w:rPr>
          <w:rFonts w:ascii="PT Serif" w:hAnsi="PT Serif" w:hint="eastAsia"/>
          <w:sz w:val="21"/>
          <w:szCs w:val="21"/>
        </w:rPr>
        <w:t>neoisoptera</w:t>
      </w:r>
      <w:proofErr w:type="spellEnd"/>
      <w:r w:rsidR="00CD452A">
        <w:rPr>
          <w:rFonts w:ascii="PT Serif" w:hAnsi="PT Serif" w:hint="eastAsia"/>
          <w:sz w:val="21"/>
          <w:szCs w:val="21"/>
        </w:rPr>
        <w:t xml:space="preserve"> termites, species-specific descriptive efforts are essential. </w:t>
      </w:r>
    </w:p>
    <w:p w14:paraId="6D93D4B5" w14:textId="77777777" w:rsidR="00CD452A" w:rsidRDefault="00CD452A" w:rsidP="009A22D3">
      <w:pPr>
        <w:snapToGrid w:val="0"/>
        <w:spacing w:after="0" w:line="240" w:lineRule="auto"/>
        <w:jc w:val="both"/>
        <w:rPr>
          <w:rFonts w:ascii="PT Serif" w:hAnsi="PT Serif"/>
          <w:b/>
          <w:bCs/>
          <w:sz w:val="21"/>
          <w:szCs w:val="21"/>
        </w:rPr>
      </w:pPr>
    </w:p>
    <w:p w14:paraId="4AFE5966" w14:textId="77777777" w:rsidR="00D52241" w:rsidRDefault="00D52241" w:rsidP="009A22D3">
      <w:pPr>
        <w:snapToGrid w:val="0"/>
        <w:spacing w:after="0" w:line="240" w:lineRule="auto"/>
        <w:jc w:val="both"/>
        <w:rPr>
          <w:rFonts w:ascii="PT Serif" w:hAnsi="PT Serif"/>
          <w:b/>
          <w:bCs/>
          <w:sz w:val="21"/>
          <w:szCs w:val="21"/>
        </w:rPr>
      </w:pPr>
      <w:r>
        <w:rPr>
          <w:rFonts w:ascii="PT Serif" w:hAnsi="PT Serif"/>
          <w:b/>
          <w:bCs/>
          <w:sz w:val="21"/>
          <w:szCs w:val="21"/>
        </w:rPr>
        <w:t>Author contributions</w:t>
      </w:r>
    </w:p>
    <w:p w14:paraId="425A290B" w14:textId="6E93314E" w:rsidR="00F945D9" w:rsidRDefault="00D52241" w:rsidP="009A22D3">
      <w:pPr>
        <w:snapToGrid w:val="0"/>
        <w:spacing w:after="0" w:line="240" w:lineRule="auto"/>
        <w:jc w:val="both"/>
        <w:rPr>
          <w:rFonts w:ascii="PT Serif" w:hAnsi="PT Serif"/>
          <w:sz w:val="21"/>
          <w:szCs w:val="21"/>
        </w:rPr>
      </w:pPr>
      <w:r w:rsidRPr="00D52241">
        <w:rPr>
          <w:rFonts w:ascii="PT Serif" w:hAnsi="PT Serif"/>
          <w:sz w:val="21"/>
          <w:szCs w:val="21"/>
        </w:rPr>
        <w:t>N.M.: conceptualization, data curation, formal analysis, funding acquisition, investigation, methodology, project administration, validation, visualization,</w:t>
      </w:r>
      <w:r w:rsidR="003861ED">
        <w:rPr>
          <w:rFonts w:ascii="PT Serif" w:hAnsi="PT Serif" w:hint="eastAsia"/>
          <w:sz w:val="21"/>
          <w:szCs w:val="21"/>
        </w:rPr>
        <w:t xml:space="preserve"> supervision,</w:t>
      </w:r>
      <w:r w:rsidRPr="00D52241">
        <w:rPr>
          <w:rFonts w:ascii="PT Serif" w:hAnsi="PT Serif"/>
          <w:sz w:val="21"/>
          <w:szCs w:val="21"/>
        </w:rPr>
        <w:t xml:space="preserve"> writing-original draft</w:t>
      </w:r>
      <w:r w:rsidR="00F945D9">
        <w:rPr>
          <w:rFonts w:ascii="PT Serif" w:hAnsi="PT Serif"/>
          <w:sz w:val="21"/>
          <w:szCs w:val="21"/>
        </w:rPr>
        <w:t xml:space="preserve">. </w:t>
      </w:r>
    </w:p>
    <w:p w14:paraId="1AB8726D" w14:textId="7607AD18" w:rsidR="00D52241" w:rsidRDefault="003861ED" w:rsidP="009A22D3">
      <w:pPr>
        <w:snapToGrid w:val="0"/>
        <w:spacing w:after="0" w:line="240" w:lineRule="auto"/>
        <w:jc w:val="both"/>
        <w:rPr>
          <w:rFonts w:ascii="PT Serif" w:hAnsi="PT Serif"/>
          <w:sz w:val="21"/>
          <w:szCs w:val="21"/>
        </w:rPr>
      </w:pPr>
      <w:r>
        <w:rPr>
          <w:rFonts w:ascii="PT Serif" w:hAnsi="PT Serif" w:hint="eastAsia"/>
          <w:sz w:val="21"/>
          <w:szCs w:val="21"/>
        </w:rPr>
        <w:t>W.C.: formal analysis, methodology, writing-</w:t>
      </w:r>
      <w:r>
        <w:rPr>
          <w:rFonts w:ascii="PT Serif" w:hAnsi="PT Serif"/>
          <w:sz w:val="21"/>
          <w:szCs w:val="21"/>
        </w:rPr>
        <w:t>editing</w:t>
      </w:r>
    </w:p>
    <w:p w14:paraId="49797F10" w14:textId="027F20AA"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E.C.: formal analysis, methodology, supervision, writing-</w:t>
      </w:r>
      <w:r>
        <w:rPr>
          <w:rFonts w:ascii="PT Serif" w:hAnsi="PT Serif"/>
          <w:sz w:val="21"/>
          <w:szCs w:val="21"/>
        </w:rPr>
        <w:t>editing</w:t>
      </w:r>
    </w:p>
    <w:p w14:paraId="06FD4E49" w14:textId="70D36F69"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T.N.: resources, writing-</w:t>
      </w:r>
      <w:r>
        <w:rPr>
          <w:rFonts w:ascii="PT Serif" w:hAnsi="PT Serif"/>
          <w:sz w:val="21"/>
          <w:szCs w:val="21"/>
        </w:rPr>
        <w:t>editing</w:t>
      </w:r>
    </w:p>
    <w:p w14:paraId="010B5D10" w14:textId="466576BC"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T.K.: resources, writing-</w:t>
      </w:r>
      <w:r>
        <w:rPr>
          <w:rFonts w:ascii="PT Serif" w:hAnsi="PT Serif"/>
          <w:sz w:val="21"/>
          <w:szCs w:val="21"/>
        </w:rPr>
        <w:t>editing</w:t>
      </w:r>
    </w:p>
    <w:p w14:paraId="37454E7D" w14:textId="77777777" w:rsidR="00D52241" w:rsidRPr="00D52241" w:rsidRDefault="00D52241" w:rsidP="009A22D3">
      <w:pPr>
        <w:snapToGrid w:val="0"/>
        <w:spacing w:after="0" w:line="240" w:lineRule="auto"/>
        <w:jc w:val="both"/>
        <w:rPr>
          <w:rFonts w:ascii="PT Serif" w:hAnsi="PT Serif"/>
          <w:sz w:val="21"/>
          <w:szCs w:val="21"/>
        </w:rPr>
      </w:pPr>
    </w:p>
    <w:p w14:paraId="292182C0" w14:textId="77777777" w:rsidR="006C7D07" w:rsidRPr="003D7854" w:rsidRDefault="006C7D07" w:rsidP="009A22D3">
      <w:pPr>
        <w:snapToGrid w:val="0"/>
        <w:spacing w:after="0" w:line="240" w:lineRule="auto"/>
        <w:jc w:val="both"/>
        <w:rPr>
          <w:rFonts w:ascii="PT Serif" w:hAnsi="PT Serif"/>
          <w:b/>
          <w:bCs/>
          <w:sz w:val="21"/>
          <w:szCs w:val="21"/>
        </w:rPr>
      </w:pPr>
      <w:r>
        <w:rPr>
          <w:rFonts w:ascii="PT Serif" w:hAnsi="PT Serif"/>
          <w:b/>
          <w:bCs/>
          <w:sz w:val="21"/>
          <w:szCs w:val="21"/>
        </w:rPr>
        <w:t>Acknowledgments</w:t>
      </w:r>
    </w:p>
    <w:p w14:paraId="5EC9FE06" w14:textId="4ED2C70A" w:rsidR="006C7D07" w:rsidRDefault="0051314E" w:rsidP="009A22D3">
      <w:pPr>
        <w:snapToGrid w:val="0"/>
        <w:spacing w:after="0" w:line="240" w:lineRule="auto"/>
        <w:jc w:val="both"/>
        <w:rPr>
          <w:rFonts w:ascii="PT Serif" w:hAnsi="PT Serif"/>
          <w:sz w:val="21"/>
          <w:szCs w:val="21"/>
        </w:rPr>
      </w:pPr>
      <w:r>
        <w:rPr>
          <w:rFonts w:ascii="PT Serif" w:hAnsi="PT Serif"/>
          <w:sz w:val="21"/>
          <w:szCs w:val="21"/>
        </w:rPr>
        <w:t>We thank</w:t>
      </w:r>
      <w:r w:rsidR="006D0FAE">
        <w:rPr>
          <w:rFonts w:ascii="PT Serif" w:hAnsi="PT Serif"/>
          <w:sz w:val="21"/>
          <w:szCs w:val="21"/>
        </w:rPr>
        <w:t xml:space="preserve"> Kensei Kikuchi</w:t>
      </w:r>
      <w:r w:rsidR="00271E78">
        <w:rPr>
          <w:rFonts w:ascii="PT Serif" w:hAnsi="PT Serif"/>
          <w:sz w:val="21"/>
          <w:szCs w:val="21"/>
        </w:rPr>
        <w:t>,</w:t>
      </w:r>
      <w:r>
        <w:rPr>
          <w:rFonts w:ascii="PT Serif" w:hAnsi="PT Serif"/>
          <w:sz w:val="21"/>
          <w:szCs w:val="21"/>
        </w:rPr>
        <w:t xml:space="preserve"> </w:t>
      </w:r>
      <w:commentRangeStart w:id="41"/>
      <w:commentRangeStart w:id="42"/>
      <w:commentRangeStart w:id="43"/>
      <w:r w:rsidR="005F598F">
        <w:rPr>
          <w:rFonts w:ascii="PT Serif" w:hAnsi="PT Serif"/>
          <w:sz w:val="21"/>
          <w:szCs w:val="21"/>
        </w:rPr>
        <w:t>XYZ</w:t>
      </w:r>
      <w:r>
        <w:rPr>
          <w:rFonts w:ascii="PT Serif" w:hAnsi="PT Serif"/>
          <w:sz w:val="21"/>
          <w:szCs w:val="21"/>
        </w:rPr>
        <w:t xml:space="preserve"> </w:t>
      </w:r>
      <w:commentRangeEnd w:id="41"/>
      <w:r w:rsidR="00E90E13">
        <w:rPr>
          <w:rStyle w:val="ac"/>
        </w:rPr>
        <w:commentReference w:id="41"/>
      </w:r>
      <w:commentRangeEnd w:id="42"/>
      <w:r w:rsidR="00473B1A">
        <w:rPr>
          <w:rStyle w:val="ac"/>
        </w:rPr>
        <w:commentReference w:id="42"/>
      </w:r>
      <w:commentRangeEnd w:id="43"/>
      <w:r w:rsidR="004D6471">
        <w:rPr>
          <w:rStyle w:val="ac"/>
        </w:rPr>
        <w:commentReference w:id="43"/>
      </w:r>
      <w:r>
        <w:rPr>
          <w:rFonts w:ascii="PT Serif" w:hAnsi="PT Serif"/>
          <w:sz w:val="21"/>
          <w:szCs w:val="21"/>
        </w:rPr>
        <w:t xml:space="preserve">for </w:t>
      </w:r>
      <w:r w:rsidR="009160A7">
        <w:rPr>
          <w:rFonts w:ascii="PT Serif" w:hAnsi="PT Serif"/>
          <w:sz w:val="21"/>
          <w:szCs w:val="21"/>
        </w:rPr>
        <w:t xml:space="preserve">helping during the sampling of </w:t>
      </w:r>
      <w:r>
        <w:rPr>
          <w:rFonts w:ascii="PT Serif" w:hAnsi="PT Serif"/>
          <w:sz w:val="21"/>
          <w:szCs w:val="21"/>
        </w:rPr>
        <w:t xml:space="preserve">termites, and Dr. Thomas Bourguignon for providing experimental spaces. This study is supported by a JSPS (Japan Society for the Promotion of Science) Research Fellowship for Young Scientists CPD (Cross-border Post Doctorate) (20J00660) to N.M., a Grant-in-Aid for Early-Career Scientists (21K15168) to N.M., </w:t>
      </w:r>
      <w:ins w:id="44" w:author="TK" w:date="2025-04-25T11:43:00Z" w16du:dateUtc="2025-04-25T02:43:00Z">
        <w:r w:rsidR="000661DC">
          <w:rPr>
            <w:rFonts w:ascii="PT Serif" w:hAnsi="PT Serif"/>
            <w:sz w:val="21"/>
            <w:szCs w:val="21"/>
          </w:rPr>
          <w:t xml:space="preserve">a </w:t>
        </w:r>
        <w:r w:rsidR="000661DC" w:rsidRPr="000661DC">
          <w:rPr>
            <w:rFonts w:ascii="PT Serif" w:hAnsi="PT Serif"/>
            <w:sz w:val="21"/>
            <w:szCs w:val="21"/>
          </w:rPr>
          <w:t>Grant-in-Aid for Scientific Research</w:t>
        </w:r>
        <w:r w:rsidR="000661DC">
          <w:rPr>
            <w:rFonts w:ascii="PT Serif" w:hAnsi="PT Serif"/>
            <w:sz w:val="21"/>
            <w:szCs w:val="21"/>
          </w:rPr>
          <w:t xml:space="preserve"> B</w:t>
        </w:r>
      </w:ins>
      <w:ins w:id="45" w:author="TK" w:date="2025-04-25T11:44:00Z" w16du:dateUtc="2025-04-25T02:44:00Z">
        <w:r w:rsidR="000661DC">
          <w:rPr>
            <w:rFonts w:ascii="PT Serif" w:hAnsi="PT Serif"/>
            <w:sz w:val="21"/>
            <w:szCs w:val="21"/>
          </w:rPr>
          <w:t xml:space="preserve"> (</w:t>
        </w:r>
        <w:r w:rsidR="000661DC" w:rsidRPr="000661DC">
          <w:rPr>
            <w:rFonts w:ascii="PT Serif" w:hAnsi="PT Serif"/>
            <w:sz w:val="21"/>
            <w:szCs w:val="21"/>
          </w:rPr>
          <w:t>22H02680</w:t>
        </w:r>
        <w:r w:rsidR="000661DC">
          <w:rPr>
            <w:rFonts w:ascii="PT Serif" w:hAnsi="PT Serif"/>
            <w:sz w:val="21"/>
            <w:szCs w:val="21"/>
          </w:rPr>
          <w:t xml:space="preserve">) to T.K., </w:t>
        </w:r>
      </w:ins>
      <w:r>
        <w:rPr>
          <w:rFonts w:ascii="PT Serif" w:hAnsi="PT Serif"/>
          <w:sz w:val="21"/>
          <w:szCs w:val="21"/>
        </w:rPr>
        <w:t>IPSF fellowship from OIST to N.M., and USDA National Institute of Food and Agriculture, Hatch projects number 7007938.</w:t>
      </w:r>
    </w:p>
    <w:p w14:paraId="1A7C4E99" w14:textId="77777777" w:rsidR="004E2BD4" w:rsidRDefault="004E2BD4" w:rsidP="009A22D3">
      <w:pPr>
        <w:snapToGrid w:val="0"/>
        <w:spacing w:after="0" w:line="240" w:lineRule="auto"/>
        <w:jc w:val="both"/>
        <w:rPr>
          <w:rFonts w:ascii="PT Serif" w:hAnsi="PT Serif"/>
          <w:sz w:val="21"/>
          <w:szCs w:val="21"/>
        </w:rPr>
      </w:pPr>
    </w:p>
    <w:p w14:paraId="7A827C30" w14:textId="77777777" w:rsidR="006C7D07" w:rsidRDefault="006C7D07" w:rsidP="009A22D3">
      <w:pPr>
        <w:snapToGrid w:val="0"/>
        <w:spacing w:after="0" w:line="240" w:lineRule="auto"/>
        <w:jc w:val="both"/>
        <w:rPr>
          <w:rFonts w:ascii="PT Serif" w:hAnsi="PT Serif"/>
          <w:b/>
          <w:bCs/>
          <w:sz w:val="21"/>
          <w:szCs w:val="21"/>
        </w:rPr>
      </w:pPr>
      <w:r w:rsidRPr="00FF3E79">
        <w:rPr>
          <w:rFonts w:ascii="PT Serif" w:hAnsi="PT Serif" w:hint="eastAsia"/>
          <w:b/>
          <w:bCs/>
          <w:sz w:val="21"/>
          <w:szCs w:val="21"/>
        </w:rPr>
        <w:t>References</w:t>
      </w:r>
    </w:p>
    <w:p w14:paraId="0F6CCA49" w14:textId="77777777" w:rsidR="004473C8" w:rsidRPr="004473C8" w:rsidRDefault="002E50A8" w:rsidP="004473C8">
      <w:pPr>
        <w:pStyle w:val="af1"/>
        <w:rPr>
          <w:rFonts w:ascii="PT Serif" w:hAnsi="PT Serif"/>
          <w:sz w:val="21"/>
        </w:rPr>
      </w:pPr>
      <w:r>
        <w:rPr>
          <w:rFonts w:ascii="PT Serif" w:hAnsi="PT Serif"/>
          <w:sz w:val="21"/>
          <w:szCs w:val="21"/>
        </w:rPr>
        <w:fldChar w:fldCharType="begin"/>
      </w:r>
      <w:r w:rsidR="00E94DAE">
        <w:rPr>
          <w:rFonts w:ascii="PT Serif" w:hAnsi="PT Serif"/>
          <w:sz w:val="21"/>
          <w:szCs w:val="21"/>
        </w:rPr>
        <w:instrText xml:space="preserve"> ADDIN ZOTERO_BIBL {"uncited":[],"omitted":[],"custom":[]} CSL_BIBLIOGRAPHY </w:instrText>
      </w:r>
      <w:r>
        <w:rPr>
          <w:rFonts w:ascii="PT Serif" w:hAnsi="PT Serif"/>
          <w:sz w:val="21"/>
          <w:szCs w:val="21"/>
        </w:rPr>
        <w:fldChar w:fldCharType="separate"/>
      </w:r>
      <w:r w:rsidR="004473C8" w:rsidRPr="004473C8">
        <w:rPr>
          <w:rFonts w:ascii="PT Serif" w:hAnsi="PT Serif"/>
          <w:sz w:val="21"/>
        </w:rPr>
        <w:t>Abe T. 1987. Evolution of life types in termites In: Kawano S, Connell J, Hidaka T, editors. Evolution and Coadaptation in Biotic Communities. Tokyo: University of Tokyo Press. pp. 125–148.</w:t>
      </w:r>
    </w:p>
    <w:p w14:paraId="5B990AB7" w14:textId="77777777" w:rsidR="004473C8" w:rsidRPr="004473C8" w:rsidRDefault="004473C8" w:rsidP="004473C8">
      <w:pPr>
        <w:pStyle w:val="af1"/>
        <w:rPr>
          <w:rFonts w:ascii="PT Serif" w:hAnsi="PT Serif"/>
          <w:sz w:val="21"/>
        </w:rPr>
      </w:pPr>
      <w:r w:rsidRPr="004473C8">
        <w:rPr>
          <w:rFonts w:ascii="PT Serif" w:hAnsi="PT Serif"/>
          <w:sz w:val="21"/>
        </w:rPr>
        <w:t xml:space="preserve">Bar-On YM, Phillips R, Milo R. 2018. The biomass distribution on Earth. </w:t>
      </w:r>
      <w:r w:rsidRPr="004473C8">
        <w:rPr>
          <w:rFonts w:ascii="PT Serif" w:hAnsi="PT Serif"/>
          <w:i/>
          <w:iCs/>
          <w:sz w:val="21"/>
        </w:rPr>
        <w:t>Proceedings of the National Academy of Sciences</w:t>
      </w:r>
      <w:r w:rsidRPr="004473C8">
        <w:rPr>
          <w:rFonts w:ascii="PT Serif" w:hAnsi="PT Serif"/>
          <w:sz w:val="21"/>
        </w:rPr>
        <w:t xml:space="preserve"> </w:t>
      </w:r>
      <w:r w:rsidRPr="004473C8">
        <w:rPr>
          <w:rFonts w:ascii="PT Serif" w:hAnsi="PT Serif"/>
          <w:b/>
          <w:bCs/>
          <w:sz w:val="21"/>
        </w:rPr>
        <w:t>115</w:t>
      </w:r>
      <w:r w:rsidRPr="004473C8">
        <w:rPr>
          <w:rFonts w:ascii="PT Serif" w:hAnsi="PT Serif"/>
          <w:sz w:val="21"/>
        </w:rPr>
        <w:t>:6506–6511. doi:10.1073/pnas.1711842115</w:t>
      </w:r>
    </w:p>
    <w:p w14:paraId="193CF12A" w14:textId="77777777" w:rsidR="004473C8" w:rsidRPr="004473C8" w:rsidRDefault="004473C8" w:rsidP="004473C8">
      <w:pPr>
        <w:pStyle w:val="af1"/>
        <w:rPr>
          <w:rFonts w:ascii="PT Serif" w:hAnsi="PT Serif"/>
          <w:sz w:val="21"/>
        </w:rPr>
      </w:pPr>
      <w:r w:rsidRPr="004473C8">
        <w:rPr>
          <w:rFonts w:ascii="PT Serif" w:hAnsi="PT Serif"/>
          <w:sz w:val="21"/>
        </w:rPr>
        <w:t>Bell WJ, Roth LM, Nalepa CA. 2007. Cockroaches Ecology, Behavior and Natural History, The Jhons Hopkins University Press. JHU Press.</w:t>
      </w:r>
    </w:p>
    <w:p w14:paraId="51FC9433" w14:textId="77777777" w:rsidR="004473C8" w:rsidRPr="004473C8" w:rsidRDefault="004473C8" w:rsidP="004473C8">
      <w:pPr>
        <w:pStyle w:val="af1"/>
        <w:rPr>
          <w:rFonts w:ascii="PT Serif" w:hAnsi="PT Serif"/>
          <w:sz w:val="21"/>
        </w:rPr>
      </w:pPr>
      <w:r w:rsidRPr="004473C8">
        <w:rPr>
          <w:rFonts w:ascii="PT Serif" w:hAnsi="PT Serif"/>
          <w:sz w:val="21"/>
        </w:rPr>
        <w:t xml:space="preserve">Carr RV. 1972. The tergal grand and coutship behavior in the termites </w:t>
      </w:r>
      <w:r w:rsidRPr="004473C8">
        <w:rPr>
          <w:rFonts w:ascii="PT Serif" w:hAnsi="PT Serif"/>
          <w:i/>
          <w:iCs/>
          <w:sz w:val="21"/>
        </w:rPr>
        <w:t>Pterotermes occidentis</w:t>
      </w:r>
      <w:r w:rsidRPr="004473C8">
        <w:rPr>
          <w:rFonts w:ascii="PT Serif" w:hAnsi="PT Serif"/>
          <w:sz w:val="21"/>
        </w:rPr>
        <w:t xml:space="preserve">, </w:t>
      </w:r>
      <w:r w:rsidRPr="004473C8">
        <w:rPr>
          <w:rFonts w:ascii="PT Serif" w:hAnsi="PT Serif"/>
          <w:i/>
          <w:iCs/>
          <w:sz w:val="21"/>
        </w:rPr>
        <w:t>Marginitermes hubbardi</w:t>
      </w:r>
      <w:r w:rsidRPr="004473C8">
        <w:rPr>
          <w:rFonts w:ascii="PT Serif" w:hAnsi="PT Serif"/>
          <w:sz w:val="21"/>
        </w:rPr>
        <w:t xml:space="preserve"> and </w:t>
      </w:r>
      <w:r w:rsidRPr="004473C8">
        <w:rPr>
          <w:rFonts w:ascii="PT Serif" w:hAnsi="PT Serif"/>
          <w:i/>
          <w:iCs/>
          <w:sz w:val="21"/>
        </w:rPr>
        <w:t>Paraneotermes simplicicornis</w:t>
      </w:r>
      <w:r w:rsidRPr="004473C8">
        <w:rPr>
          <w:rFonts w:ascii="PT Serif" w:hAnsi="PT Serif"/>
          <w:sz w:val="21"/>
        </w:rPr>
        <w:t xml:space="preserve"> (Isoptera: Kalotermitidae). The university of Arizona.</w:t>
      </w:r>
    </w:p>
    <w:p w14:paraId="61CE4E5A" w14:textId="77777777" w:rsidR="004473C8" w:rsidRPr="004473C8" w:rsidRDefault="004473C8" w:rsidP="004473C8">
      <w:pPr>
        <w:pStyle w:val="af1"/>
        <w:rPr>
          <w:rFonts w:ascii="PT Serif" w:hAnsi="PT Serif"/>
          <w:sz w:val="21"/>
        </w:rPr>
      </w:pPr>
      <w:r w:rsidRPr="004473C8">
        <w:rPr>
          <w:rFonts w:ascii="PT Serif" w:hAnsi="PT Serif"/>
          <w:sz w:val="21"/>
        </w:rPr>
        <w:t xml:space="preserve">Castle GB. 1934. The dampwood termites of western United States, genus </w:t>
      </w:r>
      <w:r w:rsidRPr="004473C8">
        <w:rPr>
          <w:rFonts w:ascii="PT Serif" w:hAnsi="PT Serif"/>
          <w:i/>
          <w:iCs/>
          <w:sz w:val="21"/>
        </w:rPr>
        <w:t>Zootermopsis</w:t>
      </w:r>
      <w:r w:rsidRPr="004473C8">
        <w:rPr>
          <w:rFonts w:ascii="PT Serif" w:hAnsi="PT Serif"/>
          <w:sz w:val="21"/>
        </w:rPr>
        <w:t xml:space="preserve"> (formerly Termopsis). In: Kofoid CA, editor. Termites and Termite Control. Berkeley: University of California Press. pp. 273–310.</w:t>
      </w:r>
    </w:p>
    <w:p w14:paraId="42A0CD21" w14:textId="77777777" w:rsidR="004473C8" w:rsidRPr="004473C8" w:rsidRDefault="004473C8" w:rsidP="004473C8">
      <w:pPr>
        <w:pStyle w:val="af1"/>
        <w:rPr>
          <w:rFonts w:ascii="PT Serif" w:hAnsi="PT Serif"/>
          <w:sz w:val="21"/>
        </w:rPr>
      </w:pPr>
      <w:r w:rsidRPr="004473C8">
        <w:rPr>
          <w:rFonts w:ascii="PT Serif" w:hAnsi="PT Serif"/>
          <w:sz w:val="21"/>
        </w:rPr>
        <w:t xml:space="preserve">Chouvenc T. 2022. Eusociality and the transition from biparental to alloparental care in termites. </w:t>
      </w:r>
      <w:r w:rsidRPr="004473C8">
        <w:rPr>
          <w:rFonts w:ascii="PT Serif" w:hAnsi="PT Serif"/>
          <w:i/>
          <w:iCs/>
          <w:sz w:val="21"/>
        </w:rPr>
        <w:t>Functional Ecology</w:t>
      </w:r>
      <w:r w:rsidRPr="004473C8">
        <w:rPr>
          <w:rFonts w:ascii="PT Serif" w:hAnsi="PT Serif"/>
          <w:sz w:val="21"/>
        </w:rPr>
        <w:t xml:space="preserve"> </w:t>
      </w:r>
      <w:r w:rsidRPr="004473C8">
        <w:rPr>
          <w:rFonts w:ascii="PT Serif" w:hAnsi="PT Serif"/>
          <w:b/>
          <w:bCs/>
          <w:sz w:val="21"/>
        </w:rPr>
        <w:t>36</w:t>
      </w:r>
      <w:r w:rsidRPr="004473C8">
        <w:rPr>
          <w:rFonts w:ascii="PT Serif" w:hAnsi="PT Serif"/>
          <w:sz w:val="21"/>
        </w:rPr>
        <w:t>:3049–3059. doi:10.1111/1365-2435.14183</w:t>
      </w:r>
    </w:p>
    <w:p w14:paraId="2DEA3D30" w14:textId="77777777" w:rsidR="004473C8" w:rsidRPr="004473C8" w:rsidRDefault="004473C8" w:rsidP="004473C8">
      <w:pPr>
        <w:pStyle w:val="af1"/>
        <w:rPr>
          <w:rFonts w:ascii="PT Serif" w:hAnsi="PT Serif"/>
          <w:sz w:val="21"/>
        </w:rPr>
      </w:pPr>
      <w:r w:rsidRPr="004473C8">
        <w:rPr>
          <w:rFonts w:ascii="PT Serif" w:hAnsi="PT Serif"/>
          <w:sz w:val="21"/>
        </w:rPr>
        <w:lastRenderedPageBreak/>
        <w:t xml:space="preserve">Cronin AL, Molet M, Doums C, Monnin T, Peeters C. 2013. Recurrent evolution of dependent colony foundation across eusocial insects. </w:t>
      </w:r>
      <w:r w:rsidRPr="004473C8">
        <w:rPr>
          <w:rFonts w:ascii="PT Serif" w:hAnsi="PT Serif"/>
          <w:i/>
          <w:iCs/>
          <w:sz w:val="21"/>
        </w:rPr>
        <w:t>Annual Review of entomology</w:t>
      </w:r>
      <w:r w:rsidRPr="004473C8">
        <w:rPr>
          <w:rFonts w:ascii="PT Serif" w:hAnsi="PT Serif"/>
          <w:sz w:val="21"/>
        </w:rPr>
        <w:t xml:space="preserve"> </w:t>
      </w:r>
      <w:r w:rsidRPr="004473C8">
        <w:rPr>
          <w:rFonts w:ascii="PT Serif" w:hAnsi="PT Serif"/>
          <w:b/>
          <w:bCs/>
          <w:sz w:val="21"/>
        </w:rPr>
        <w:t>58</w:t>
      </w:r>
      <w:r w:rsidRPr="004473C8">
        <w:rPr>
          <w:rFonts w:ascii="PT Serif" w:hAnsi="PT Serif"/>
          <w:sz w:val="21"/>
        </w:rPr>
        <w:t>:37–55. doi:10.1146/annurev-ento-120811-153643</w:t>
      </w:r>
    </w:p>
    <w:p w14:paraId="0E3A17E2" w14:textId="77777777" w:rsidR="004473C8" w:rsidRPr="004473C8" w:rsidRDefault="004473C8" w:rsidP="004473C8">
      <w:pPr>
        <w:pStyle w:val="af1"/>
        <w:rPr>
          <w:rFonts w:ascii="PT Serif" w:hAnsi="PT Serif"/>
          <w:sz w:val="21"/>
        </w:rPr>
      </w:pPr>
      <w:r w:rsidRPr="004473C8">
        <w:rPr>
          <w:rFonts w:ascii="PT Serif" w:hAnsi="PT Serif"/>
          <w:sz w:val="21"/>
        </w:rPr>
        <w:t xml:space="preserve">Eggleton P. 2020. The State of the World’s Insects. </w:t>
      </w:r>
      <w:r w:rsidRPr="004473C8">
        <w:rPr>
          <w:rFonts w:ascii="PT Serif" w:hAnsi="PT Serif"/>
          <w:i/>
          <w:iCs/>
          <w:sz w:val="21"/>
        </w:rPr>
        <w:t>Annual Review of Environment and Resources</w:t>
      </w:r>
      <w:r w:rsidRPr="004473C8">
        <w:rPr>
          <w:rFonts w:ascii="PT Serif" w:hAnsi="PT Serif"/>
          <w:sz w:val="21"/>
        </w:rPr>
        <w:t xml:space="preserve"> </w:t>
      </w:r>
      <w:r w:rsidRPr="004473C8">
        <w:rPr>
          <w:rFonts w:ascii="PT Serif" w:hAnsi="PT Serif"/>
          <w:b/>
          <w:bCs/>
          <w:sz w:val="21"/>
        </w:rPr>
        <w:t>45</w:t>
      </w:r>
      <w:r w:rsidRPr="004473C8">
        <w:rPr>
          <w:rFonts w:ascii="PT Serif" w:hAnsi="PT Serif"/>
          <w:sz w:val="21"/>
        </w:rPr>
        <w:t>:61–82. doi:10.1146/annurev-environ-012420-050035</w:t>
      </w:r>
    </w:p>
    <w:p w14:paraId="65B2EA7A" w14:textId="77777777" w:rsidR="004473C8" w:rsidRPr="004473C8" w:rsidRDefault="004473C8" w:rsidP="004473C8">
      <w:pPr>
        <w:pStyle w:val="af1"/>
        <w:rPr>
          <w:rFonts w:ascii="PT Serif" w:hAnsi="PT Serif"/>
          <w:sz w:val="21"/>
        </w:rPr>
      </w:pPr>
      <w:r w:rsidRPr="004473C8">
        <w:rPr>
          <w:rFonts w:ascii="PT Serif" w:hAnsi="PT Serif"/>
          <w:sz w:val="21"/>
        </w:rPr>
        <w:t xml:space="preserve">Grasse PP. 1942. L’essaimage des termites: essai d’analyse causale d’un complexe instinctif. </w:t>
      </w:r>
      <w:r w:rsidRPr="004473C8">
        <w:rPr>
          <w:rFonts w:ascii="PT Serif" w:hAnsi="PT Serif"/>
          <w:i/>
          <w:iCs/>
          <w:sz w:val="21"/>
        </w:rPr>
        <w:t>Laboratoire d’Evolution des Etres Organises</w:t>
      </w:r>
      <w:r w:rsidRPr="004473C8">
        <w:rPr>
          <w:rFonts w:ascii="PT Serif" w:hAnsi="PT Serif"/>
          <w:sz w:val="21"/>
        </w:rPr>
        <w:t>.</w:t>
      </w:r>
    </w:p>
    <w:p w14:paraId="1BDA3F10" w14:textId="77777777" w:rsidR="004473C8" w:rsidRPr="004473C8" w:rsidRDefault="004473C8" w:rsidP="004473C8">
      <w:pPr>
        <w:pStyle w:val="af1"/>
        <w:rPr>
          <w:rFonts w:ascii="PT Serif" w:hAnsi="PT Serif"/>
          <w:sz w:val="21"/>
        </w:rPr>
      </w:pPr>
      <w:r w:rsidRPr="004473C8">
        <w:rPr>
          <w:rFonts w:ascii="PT Serif" w:hAnsi="PT Serif"/>
          <w:sz w:val="21"/>
        </w:rPr>
        <w:t>Howse PE. 1970. Termites: a study in social behaviour.</w:t>
      </w:r>
    </w:p>
    <w:p w14:paraId="1EB1FC24" w14:textId="77777777" w:rsidR="004473C8" w:rsidRPr="004473C8" w:rsidRDefault="004473C8" w:rsidP="004473C8">
      <w:pPr>
        <w:pStyle w:val="af1"/>
        <w:rPr>
          <w:rFonts w:ascii="PT Serif" w:hAnsi="PT Serif"/>
          <w:sz w:val="21"/>
        </w:rPr>
      </w:pPr>
      <w:r w:rsidRPr="004473C8">
        <w:rPr>
          <w:rFonts w:ascii="PT Serif" w:hAnsi="PT Serif"/>
          <w:sz w:val="21"/>
        </w:rPr>
        <w:t xml:space="preserve">Husseneder C, Simms DM. 2008. Size and heterozygosity influence partner selection in the Formosan subterranean termite. </w:t>
      </w:r>
      <w:r w:rsidRPr="004473C8">
        <w:rPr>
          <w:rFonts w:ascii="PT Serif" w:hAnsi="PT Serif"/>
          <w:i/>
          <w:iCs/>
          <w:sz w:val="21"/>
        </w:rPr>
        <w:t>Behavioral Ecology</w:t>
      </w:r>
      <w:r w:rsidRPr="004473C8">
        <w:rPr>
          <w:rFonts w:ascii="PT Serif" w:hAnsi="PT Serif"/>
          <w:sz w:val="21"/>
        </w:rPr>
        <w:t xml:space="preserve"> </w:t>
      </w:r>
      <w:r w:rsidRPr="004473C8">
        <w:rPr>
          <w:rFonts w:ascii="PT Serif" w:hAnsi="PT Serif"/>
          <w:b/>
          <w:bCs/>
          <w:sz w:val="21"/>
        </w:rPr>
        <w:t>19</w:t>
      </w:r>
      <w:r w:rsidRPr="004473C8">
        <w:rPr>
          <w:rFonts w:ascii="PT Serif" w:hAnsi="PT Serif"/>
          <w:sz w:val="21"/>
        </w:rPr>
        <w:t>:764–773. doi:10.1093/beheco/arn041</w:t>
      </w:r>
    </w:p>
    <w:p w14:paraId="2D22B4D1" w14:textId="77777777" w:rsidR="004473C8" w:rsidRPr="004473C8" w:rsidRDefault="004473C8" w:rsidP="004473C8">
      <w:pPr>
        <w:pStyle w:val="af1"/>
        <w:rPr>
          <w:rFonts w:ascii="PT Serif" w:hAnsi="PT Serif"/>
          <w:sz w:val="21"/>
        </w:rPr>
      </w:pPr>
      <w:r w:rsidRPr="004473C8">
        <w:rPr>
          <w:rFonts w:ascii="PT Serif" w:hAnsi="PT Serif"/>
          <w:sz w:val="21"/>
        </w:rPr>
        <w:t xml:space="preserve">Kitade O, Hayashi Y, Takatsuto K. 2012. Variation and diversity of symbiotic protist composition in the damp-wood termite </w:t>
      </w:r>
      <w:r w:rsidRPr="004473C8">
        <w:rPr>
          <w:rFonts w:ascii="PT Serif" w:hAnsi="PT Serif"/>
          <w:i/>
          <w:iCs/>
          <w:sz w:val="21"/>
        </w:rPr>
        <w:t>Hodotermopsis sjoestedti</w:t>
      </w:r>
      <w:r w:rsidRPr="004473C8">
        <w:rPr>
          <w:rFonts w:ascii="PT Serif" w:hAnsi="PT Serif"/>
          <w:sz w:val="21"/>
        </w:rPr>
        <w:t xml:space="preserve">. </w:t>
      </w:r>
      <w:r w:rsidRPr="004473C8">
        <w:rPr>
          <w:rFonts w:ascii="PT Serif" w:hAnsi="PT Serif"/>
          <w:i/>
          <w:iCs/>
          <w:sz w:val="21"/>
        </w:rPr>
        <w:t>Japanese Journal of Protozoology</w:t>
      </w:r>
      <w:r w:rsidRPr="004473C8">
        <w:rPr>
          <w:rFonts w:ascii="PT Serif" w:hAnsi="PT Serif"/>
          <w:sz w:val="21"/>
        </w:rPr>
        <w:t xml:space="preserve"> </w:t>
      </w:r>
      <w:r w:rsidRPr="004473C8">
        <w:rPr>
          <w:rFonts w:ascii="PT Serif" w:hAnsi="PT Serif"/>
          <w:b/>
          <w:bCs/>
          <w:sz w:val="21"/>
        </w:rPr>
        <w:t>45</w:t>
      </w:r>
      <w:r w:rsidRPr="004473C8">
        <w:rPr>
          <w:rFonts w:ascii="PT Serif" w:hAnsi="PT Serif"/>
          <w:sz w:val="21"/>
        </w:rPr>
        <w:t>:29–36. doi:10.18980/jjprotozool.45.1-2_29</w:t>
      </w:r>
    </w:p>
    <w:p w14:paraId="277F7132" w14:textId="77777777" w:rsidR="004473C8" w:rsidRPr="004473C8" w:rsidRDefault="004473C8" w:rsidP="004473C8">
      <w:pPr>
        <w:pStyle w:val="af1"/>
        <w:rPr>
          <w:rFonts w:ascii="PT Serif" w:hAnsi="PT Serif"/>
          <w:sz w:val="21"/>
        </w:rPr>
      </w:pPr>
      <w:r w:rsidRPr="004473C8">
        <w:rPr>
          <w:rFonts w:ascii="PT Serif" w:hAnsi="PT Serif"/>
          <w:sz w:val="21"/>
        </w:rPr>
        <w:t xml:space="preserve">Kobayashi K, Oguchi K, Miura T. 2023. Physiological and developmental mechanism of regressive molt in a damp-wood termite Hodotermopsis sjostedti. </w:t>
      </w:r>
      <w:r w:rsidRPr="004473C8">
        <w:rPr>
          <w:rFonts w:ascii="PT Serif" w:hAnsi="PT Serif"/>
          <w:i/>
          <w:iCs/>
          <w:sz w:val="21"/>
        </w:rPr>
        <w:t>Front Ecol Evol</w:t>
      </w:r>
      <w:r w:rsidRPr="004473C8">
        <w:rPr>
          <w:rFonts w:ascii="PT Serif" w:hAnsi="PT Serif"/>
          <w:sz w:val="21"/>
        </w:rPr>
        <w:t xml:space="preserve"> </w:t>
      </w:r>
      <w:r w:rsidRPr="004473C8">
        <w:rPr>
          <w:rFonts w:ascii="PT Serif" w:hAnsi="PT Serif"/>
          <w:b/>
          <w:bCs/>
          <w:sz w:val="21"/>
        </w:rPr>
        <w:t>11</w:t>
      </w:r>
      <w:r w:rsidRPr="004473C8">
        <w:rPr>
          <w:rFonts w:ascii="PT Serif" w:hAnsi="PT Serif"/>
          <w:sz w:val="21"/>
        </w:rPr>
        <w:t>. doi:10.3389/fevo.2023.1200081</w:t>
      </w:r>
    </w:p>
    <w:p w14:paraId="5F2658A3" w14:textId="77777777" w:rsidR="004473C8" w:rsidRPr="004473C8" w:rsidRDefault="004473C8" w:rsidP="004473C8">
      <w:pPr>
        <w:pStyle w:val="af1"/>
        <w:rPr>
          <w:rFonts w:ascii="PT Serif" w:hAnsi="PT Serif"/>
          <w:sz w:val="21"/>
        </w:rPr>
      </w:pPr>
      <w:r w:rsidRPr="004473C8">
        <w:rPr>
          <w:rFonts w:ascii="PT Serif" w:hAnsi="PT Serif"/>
          <w:sz w:val="21"/>
        </w:rPr>
        <w:t>Korb J. 2008. The ecology of social evolution in termites In: Korb J, Heinze J, editors. Ecology of Social Evolution. Springer Berlin Heidelberg. pp. 151–174. doi:10.1007/978-3-540-75957-7_7</w:t>
      </w:r>
    </w:p>
    <w:p w14:paraId="5D235E5F" w14:textId="77777777" w:rsidR="004473C8" w:rsidRPr="004473C8" w:rsidRDefault="004473C8" w:rsidP="004473C8">
      <w:pPr>
        <w:pStyle w:val="af1"/>
        <w:rPr>
          <w:rFonts w:ascii="PT Serif" w:hAnsi="PT Serif"/>
          <w:sz w:val="21"/>
        </w:rPr>
      </w:pPr>
      <w:r w:rsidRPr="004473C8">
        <w:rPr>
          <w:rFonts w:ascii="PT Serif" w:hAnsi="PT Serif"/>
          <w:sz w:val="21"/>
        </w:rPr>
        <w:t xml:space="preserve">Koshikawa S, Cornette R, Hojo M, Maekawa K, Matsumoto T, Miura T. 2005. Screening of genes expressed in developing mandibles during soldier differentiation in the termite Hodotermopsis sjostedti. </w:t>
      </w:r>
      <w:r w:rsidRPr="004473C8">
        <w:rPr>
          <w:rFonts w:ascii="PT Serif" w:hAnsi="PT Serif"/>
          <w:i/>
          <w:iCs/>
          <w:sz w:val="21"/>
        </w:rPr>
        <w:t>FEBS Letters</w:t>
      </w:r>
      <w:r w:rsidRPr="004473C8">
        <w:rPr>
          <w:rFonts w:ascii="PT Serif" w:hAnsi="PT Serif"/>
          <w:sz w:val="21"/>
        </w:rPr>
        <w:t xml:space="preserve"> </w:t>
      </w:r>
      <w:r w:rsidRPr="004473C8">
        <w:rPr>
          <w:rFonts w:ascii="PT Serif" w:hAnsi="PT Serif"/>
          <w:b/>
          <w:bCs/>
          <w:sz w:val="21"/>
        </w:rPr>
        <w:t>579</w:t>
      </w:r>
      <w:r w:rsidRPr="004473C8">
        <w:rPr>
          <w:rFonts w:ascii="PT Serif" w:hAnsi="PT Serif"/>
          <w:sz w:val="21"/>
        </w:rPr>
        <w:t>:1365–1370. doi:10.1016/j.febslet.2005.01.031</w:t>
      </w:r>
    </w:p>
    <w:p w14:paraId="30E857B3" w14:textId="77777777" w:rsidR="004473C8" w:rsidRPr="004473C8" w:rsidRDefault="004473C8" w:rsidP="004473C8">
      <w:pPr>
        <w:pStyle w:val="af1"/>
        <w:rPr>
          <w:rFonts w:ascii="PT Serif" w:hAnsi="PT Serif"/>
          <w:sz w:val="21"/>
        </w:rPr>
      </w:pPr>
      <w:r w:rsidRPr="004473C8">
        <w:rPr>
          <w:rFonts w:ascii="PT Serif" w:hAnsi="PT Serif"/>
          <w:sz w:val="21"/>
        </w:rPr>
        <w:t xml:space="preserve">Lacey MJ, Sémon E, Krasulová J, Sillam-Dussès D, Robert A, Cornette R, Hoskovec M, Žáček P, Valterová I, Bordereau C. 2011. Chemical communication in termites: </w:t>
      </w:r>
      <w:r w:rsidRPr="004473C8">
        <w:rPr>
          <w:rFonts w:ascii="PT Serif" w:hAnsi="PT Serif"/>
          <w:i/>
          <w:iCs/>
          <w:sz w:val="21"/>
        </w:rPr>
        <w:t>syn</w:t>
      </w:r>
      <w:r w:rsidRPr="004473C8">
        <w:rPr>
          <w:rFonts w:ascii="PT Serif" w:hAnsi="PT Serif"/>
          <w:sz w:val="21"/>
        </w:rPr>
        <w:t xml:space="preserve">-4,6-dimethylundecan-1-ol as trail-following pheromone, </w:t>
      </w:r>
      <w:r w:rsidRPr="004473C8">
        <w:rPr>
          <w:rFonts w:ascii="PT Serif" w:hAnsi="PT Serif"/>
          <w:i/>
          <w:iCs/>
          <w:sz w:val="21"/>
        </w:rPr>
        <w:t>syn</w:t>
      </w:r>
      <w:r w:rsidRPr="004473C8">
        <w:rPr>
          <w:rFonts w:ascii="PT Serif" w:hAnsi="PT Serif"/>
          <w:sz w:val="21"/>
        </w:rPr>
        <w:t>-4,6-dimethylundecanal and (5</w:t>
      </w:r>
      <w:r w:rsidRPr="004473C8">
        <w:rPr>
          <w:rFonts w:ascii="PT Serif" w:hAnsi="PT Serif"/>
          <w:i/>
          <w:iCs/>
          <w:sz w:val="21"/>
        </w:rPr>
        <w:t>E</w:t>
      </w:r>
      <w:r w:rsidRPr="004473C8">
        <w:rPr>
          <w:rFonts w:ascii="PT Serif" w:hAnsi="PT Serif"/>
          <w:sz w:val="21"/>
        </w:rPr>
        <w:t xml:space="preserve">)-2,6,10-trimethylundeca-5,9-dienal as the respective male and female sex pheromones in </w:t>
      </w:r>
      <w:r w:rsidRPr="004473C8">
        <w:rPr>
          <w:rFonts w:ascii="PT Serif" w:hAnsi="PT Serif"/>
          <w:i/>
          <w:iCs/>
          <w:sz w:val="21"/>
        </w:rPr>
        <w:t>Hodotermopsis sjoestedti</w:t>
      </w:r>
      <w:r w:rsidRPr="004473C8">
        <w:rPr>
          <w:rFonts w:ascii="PT Serif" w:hAnsi="PT Serif"/>
          <w:sz w:val="21"/>
        </w:rPr>
        <w:t xml:space="preserve"> (Isoptera, Archotermopsidae). </w:t>
      </w:r>
      <w:r w:rsidRPr="004473C8">
        <w:rPr>
          <w:rFonts w:ascii="PT Serif" w:hAnsi="PT Serif"/>
          <w:i/>
          <w:iCs/>
          <w:sz w:val="21"/>
        </w:rPr>
        <w:t>Journal of Insect Physiology</w:t>
      </w:r>
      <w:r w:rsidRPr="004473C8">
        <w:rPr>
          <w:rFonts w:ascii="PT Serif" w:hAnsi="PT Serif"/>
          <w:sz w:val="21"/>
        </w:rPr>
        <w:t xml:space="preserve"> </w:t>
      </w:r>
      <w:r w:rsidRPr="004473C8">
        <w:rPr>
          <w:rFonts w:ascii="PT Serif" w:hAnsi="PT Serif"/>
          <w:b/>
          <w:bCs/>
          <w:sz w:val="21"/>
        </w:rPr>
        <w:t>57</w:t>
      </w:r>
      <w:r w:rsidRPr="004473C8">
        <w:rPr>
          <w:rFonts w:ascii="PT Serif" w:hAnsi="PT Serif"/>
          <w:sz w:val="21"/>
        </w:rPr>
        <w:t>:1585–1591. doi:10.1016/j.jinsphys.2011.07.018</w:t>
      </w:r>
    </w:p>
    <w:p w14:paraId="5C794B29" w14:textId="77777777" w:rsidR="004473C8" w:rsidRPr="004473C8" w:rsidRDefault="004473C8" w:rsidP="004473C8">
      <w:pPr>
        <w:pStyle w:val="af1"/>
        <w:rPr>
          <w:rFonts w:ascii="PT Serif" w:hAnsi="PT Serif"/>
          <w:sz w:val="21"/>
        </w:rPr>
      </w:pPr>
      <w:r w:rsidRPr="004473C8">
        <w:rPr>
          <w:rFonts w:ascii="PT Serif" w:hAnsi="PT Serif"/>
          <w:sz w:val="21"/>
        </w:rPr>
        <w:t xml:space="preserve">Lüscher  von M. 1951. Beobachtungen über die Koloniegründung bei verschiedenen afrikanischen Termitenarten. </w:t>
      </w:r>
      <w:r w:rsidRPr="004473C8">
        <w:rPr>
          <w:rFonts w:ascii="PT Serif" w:hAnsi="PT Serif"/>
          <w:i/>
          <w:iCs/>
          <w:sz w:val="21"/>
        </w:rPr>
        <w:t>Schweizerisches Tropeninstitut Basel</w:t>
      </w:r>
      <w:r w:rsidRPr="004473C8">
        <w:rPr>
          <w:rFonts w:ascii="PT Serif" w:hAnsi="PT Serif"/>
          <w:sz w:val="21"/>
        </w:rPr>
        <w:t xml:space="preserve"> </w:t>
      </w:r>
      <w:r w:rsidRPr="004473C8">
        <w:rPr>
          <w:rFonts w:ascii="PT Serif" w:hAnsi="PT Serif"/>
          <w:b/>
          <w:bCs/>
          <w:sz w:val="21"/>
        </w:rPr>
        <w:t>8</w:t>
      </w:r>
      <w:r w:rsidRPr="004473C8">
        <w:rPr>
          <w:rFonts w:ascii="PT Serif" w:hAnsi="PT Serif"/>
          <w:sz w:val="21"/>
        </w:rPr>
        <w:t>:36–43.</w:t>
      </w:r>
    </w:p>
    <w:p w14:paraId="34455BA2" w14:textId="77777777" w:rsidR="004473C8" w:rsidRPr="004473C8" w:rsidRDefault="004473C8" w:rsidP="004473C8">
      <w:pPr>
        <w:pStyle w:val="af1"/>
        <w:rPr>
          <w:rFonts w:ascii="PT Serif" w:hAnsi="PT Serif"/>
          <w:sz w:val="21"/>
        </w:rPr>
      </w:pPr>
      <w:r w:rsidRPr="004473C8">
        <w:rPr>
          <w:rFonts w:ascii="PT Serif" w:hAnsi="PT Serif"/>
          <w:sz w:val="21"/>
        </w:rPr>
        <w:t xml:space="preserve">Matsuura K, Kuno E, Nishida T. 2002. Homosexual tandem running as selfish herd in </w:t>
      </w:r>
      <w:r w:rsidRPr="004473C8">
        <w:rPr>
          <w:rFonts w:ascii="PT Serif" w:hAnsi="PT Serif"/>
          <w:i/>
          <w:iCs/>
          <w:sz w:val="21"/>
        </w:rPr>
        <w:t>Reticulitermes speratus</w:t>
      </w:r>
      <w:r w:rsidRPr="004473C8">
        <w:rPr>
          <w:rFonts w:ascii="PT Serif" w:hAnsi="PT Serif"/>
          <w:sz w:val="21"/>
        </w:rPr>
        <w:t xml:space="preserve">: novel antipredatory behavior in termites. </w:t>
      </w:r>
      <w:r w:rsidRPr="004473C8">
        <w:rPr>
          <w:rFonts w:ascii="PT Serif" w:hAnsi="PT Serif"/>
          <w:i/>
          <w:iCs/>
          <w:sz w:val="21"/>
        </w:rPr>
        <w:t>Journal of Theoretical Biology</w:t>
      </w:r>
      <w:r w:rsidRPr="004473C8">
        <w:rPr>
          <w:rFonts w:ascii="PT Serif" w:hAnsi="PT Serif"/>
          <w:sz w:val="21"/>
        </w:rPr>
        <w:t xml:space="preserve"> </w:t>
      </w:r>
      <w:r w:rsidRPr="004473C8">
        <w:rPr>
          <w:rFonts w:ascii="PT Serif" w:hAnsi="PT Serif"/>
          <w:b/>
          <w:bCs/>
          <w:sz w:val="21"/>
        </w:rPr>
        <w:t>214</w:t>
      </w:r>
      <w:r w:rsidRPr="004473C8">
        <w:rPr>
          <w:rFonts w:ascii="PT Serif" w:hAnsi="PT Serif"/>
          <w:sz w:val="21"/>
        </w:rPr>
        <w:t>:63–70. doi:10.1006/jtbi.2001.2447</w:t>
      </w:r>
    </w:p>
    <w:p w14:paraId="63D9135E" w14:textId="77777777" w:rsidR="004473C8" w:rsidRPr="004473C8" w:rsidRDefault="004473C8" w:rsidP="004473C8">
      <w:pPr>
        <w:pStyle w:val="af1"/>
        <w:rPr>
          <w:rFonts w:ascii="PT Serif" w:hAnsi="PT Serif"/>
          <w:sz w:val="21"/>
        </w:rPr>
      </w:pPr>
      <w:r w:rsidRPr="004473C8">
        <w:rPr>
          <w:rFonts w:ascii="PT Serif" w:hAnsi="PT Serif"/>
          <w:sz w:val="21"/>
        </w:rPr>
        <w:t xml:space="preserve">Miura T, Hirono Y, Machida M, Kitade O, Matsumoto T. 2000. Caste developmental system of the Japanese damp-wood termite </w:t>
      </w:r>
      <w:r w:rsidRPr="004473C8">
        <w:rPr>
          <w:rFonts w:ascii="PT Serif" w:hAnsi="PT Serif"/>
          <w:i/>
          <w:iCs/>
          <w:sz w:val="21"/>
        </w:rPr>
        <w:t>Hodotermopsis japonica</w:t>
      </w:r>
      <w:r w:rsidRPr="004473C8">
        <w:rPr>
          <w:rFonts w:ascii="PT Serif" w:hAnsi="PT Serif"/>
          <w:sz w:val="21"/>
        </w:rPr>
        <w:t xml:space="preserve"> (Isoptera: Termopsidae). </w:t>
      </w:r>
      <w:r w:rsidRPr="004473C8">
        <w:rPr>
          <w:rFonts w:ascii="PT Serif" w:hAnsi="PT Serif"/>
          <w:i/>
          <w:iCs/>
          <w:sz w:val="21"/>
        </w:rPr>
        <w:t>Ecological Research</w:t>
      </w:r>
      <w:r w:rsidRPr="004473C8">
        <w:rPr>
          <w:rFonts w:ascii="PT Serif" w:hAnsi="PT Serif"/>
          <w:sz w:val="21"/>
        </w:rPr>
        <w:t xml:space="preserve"> </w:t>
      </w:r>
      <w:r w:rsidRPr="004473C8">
        <w:rPr>
          <w:rFonts w:ascii="PT Serif" w:hAnsi="PT Serif"/>
          <w:b/>
          <w:bCs/>
          <w:sz w:val="21"/>
        </w:rPr>
        <w:t>15</w:t>
      </w:r>
      <w:r w:rsidRPr="004473C8">
        <w:rPr>
          <w:rFonts w:ascii="PT Serif" w:hAnsi="PT Serif"/>
          <w:sz w:val="21"/>
        </w:rPr>
        <w:t>:83–92. doi:10.1046/j.1440-1703.2000.00320.x</w:t>
      </w:r>
    </w:p>
    <w:p w14:paraId="19C8DBDC" w14:textId="77777777" w:rsidR="004473C8" w:rsidRPr="004473C8" w:rsidRDefault="004473C8" w:rsidP="004473C8">
      <w:pPr>
        <w:pStyle w:val="af1"/>
        <w:rPr>
          <w:rFonts w:ascii="PT Serif" w:hAnsi="PT Serif"/>
          <w:sz w:val="21"/>
        </w:rPr>
      </w:pPr>
      <w:r w:rsidRPr="004473C8">
        <w:rPr>
          <w:rFonts w:ascii="PT Serif" w:hAnsi="PT Serif"/>
          <w:sz w:val="21"/>
        </w:rPr>
        <w:t xml:space="preserve">Miura T, Koshikawa S, Machida M, Matsumoto T. 2004. Comparative studies on alate wing formation in two related species of rotten-wood termites: Hodotermopsis sjostedti and Zootermopsis nevadensis (Isoptera, Termopsidae). </w:t>
      </w:r>
      <w:r w:rsidRPr="004473C8">
        <w:rPr>
          <w:rFonts w:ascii="PT Serif" w:hAnsi="PT Serif"/>
          <w:i/>
          <w:iCs/>
          <w:sz w:val="21"/>
        </w:rPr>
        <w:t>Insect Soc</w:t>
      </w:r>
      <w:r w:rsidRPr="004473C8">
        <w:rPr>
          <w:rFonts w:ascii="PT Serif" w:hAnsi="PT Serif"/>
          <w:sz w:val="21"/>
        </w:rPr>
        <w:t xml:space="preserve"> </w:t>
      </w:r>
      <w:r w:rsidRPr="004473C8">
        <w:rPr>
          <w:rFonts w:ascii="PT Serif" w:hAnsi="PT Serif"/>
          <w:b/>
          <w:bCs/>
          <w:sz w:val="21"/>
        </w:rPr>
        <w:t>51</w:t>
      </w:r>
      <w:r w:rsidRPr="004473C8">
        <w:rPr>
          <w:rFonts w:ascii="PT Serif" w:hAnsi="PT Serif"/>
          <w:sz w:val="21"/>
        </w:rPr>
        <w:t>:247–252. doi:10.1007/s00040-003-0736-2</w:t>
      </w:r>
    </w:p>
    <w:p w14:paraId="49A7512D" w14:textId="77777777" w:rsidR="004473C8" w:rsidRPr="004473C8" w:rsidRDefault="004473C8" w:rsidP="004473C8">
      <w:pPr>
        <w:pStyle w:val="af1"/>
        <w:rPr>
          <w:rFonts w:ascii="PT Serif" w:hAnsi="PT Serif"/>
          <w:sz w:val="21"/>
        </w:rPr>
      </w:pPr>
      <w:r w:rsidRPr="004473C8">
        <w:rPr>
          <w:rFonts w:ascii="PT Serif" w:hAnsi="PT Serif"/>
          <w:sz w:val="21"/>
        </w:rPr>
        <w:t xml:space="preserve">Mizumoto N, Bourguignon T. 2021. The evolution of body size in termites. </w:t>
      </w:r>
      <w:r w:rsidRPr="004473C8">
        <w:rPr>
          <w:rFonts w:ascii="PT Serif" w:hAnsi="PT Serif"/>
          <w:i/>
          <w:iCs/>
          <w:sz w:val="21"/>
        </w:rPr>
        <w:t>Proceedings of the Royal Society B: Biological Sciences</w:t>
      </w:r>
      <w:r w:rsidRPr="004473C8">
        <w:rPr>
          <w:rFonts w:ascii="PT Serif" w:hAnsi="PT Serif"/>
          <w:sz w:val="21"/>
        </w:rPr>
        <w:t xml:space="preserve"> </w:t>
      </w:r>
      <w:r w:rsidRPr="004473C8">
        <w:rPr>
          <w:rFonts w:ascii="PT Serif" w:hAnsi="PT Serif"/>
          <w:b/>
          <w:bCs/>
          <w:sz w:val="21"/>
        </w:rPr>
        <w:t>288</w:t>
      </w:r>
      <w:r w:rsidRPr="004473C8">
        <w:rPr>
          <w:rFonts w:ascii="PT Serif" w:hAnsi="PT Serif"/>
          <w:sz w:val="21"/>
        </w:rPr>
        <w:t>:20211458. doi:10.1098/rspb.2021.1458</w:t>
      </w:r>
    </w:p>
    <w:p w14:paraId="32E2056A" w14:textId="77777777" w:rsidR="004473C8" w:rsidRPr="004473C8" w:rsidRDefault="004473C8" w:rsidP="004473C8">
      <w:pPr>
        <w:pStyle w:val="af1"/>
        <w:rPr>
          <w:rFonts w:ascii="PT Serif" w:hAnsi="PT Serif"/>
          <w:sz w:val="21"/>
        </w:rPr>
      </w:pPr>
      <w:r w:rsidRPr="004473C8">
        <w:rPr>
          <w:rFonts w:ascii="PT Serif" w:hAnsi="PT Serif"/>
          <w:sz w:val="21"/>
        </w:rPr>
        <w:t xml:space="preserve">Mizumoto N, Bourguignon T. 2020. Modern termites inherited the potential of collective construction from their common ancestor. </w:t>
      </w:r>
      <w:r w:rsidRPr="004473C8">
        <w:rPr>
          <w:rFonts w:ascii="PT Serif" w:hAnsi="PT Serif"/>
          <w:i/>
          <w:iCs/>
          <w:sz w:val="21"/>
        </w:rPr>
        <w:t>Ecology and Evolution</w:t>
      </w:r>
      <w:r w:rsidRPr="004473C8">
        <w:rPr>
          <w:rFonts w:ascii="PT Serif" w:hAnsi="PT Serif"/>
          <w:sz w:val="21"/>
        </w:rPr>
        <w:t xml:space="preserve"> </w:t>
      </w:r>
      <w:r w:rsidRPr="004473C8">
        <w:rPr>
          <w:rFonts w:ascii="PT Serif" w:hAnsi="PT Serif"/>
          <w:b/>
          <w:bCs/>
          <w:sz w:val="21"/>
        </w:rPr>
        <w:t>10</w:t>
      </w:r>
      <w:r w:rsidRPr="004473C8">
        <w:rPr>
          <w:rFonts w:ascii="PT Serif" w:hAnsi="PT Serif"/>
          <w:sz w:val="21"/>
        </w:rPr>
        <w:t>:6775–6784. doi:10.1002/ece3.6381</w:t>
      </w:r>
    </w:p>
    <w:p w14:paraId="23F673B9" w14:textId="77777777" w:rsidR="004473C8" w:rsidRPr="004473C8" w:rsidRDefault="004473C8" w:rsidP="004473C8">
      <w:pPr>
        <w:pStyle w:val="af1"/>
        <w:rPr>
          <w:rFonts w:ascii="PT Serif" w:hAnsi="PT Serif"/>
          <w:sz w:val="21"/>
        </w:rPr>
      </w:pPr>
      <w:r w:rsidRPr="004473C8">
        <w:rPr>
          <w:rFonts w:ascii="PT Serif" w:hAnsi="PT Serif"/>
          <w:sz w:val="21"/>
        </w:rPr>
        <w:t xml:space="preserve">Mizumoto N, Bourguignon T, Bailey NW. 2022. Ancestral sex-role plasticity facilitates the evolution of same-sex sexual behavior. </w:t>
      </w:r>
      <w:r w:rsidRPr="004473C8">
        <w:rPr>
          <w:rFonts w:ascii="PT Serif" w:hAnsi="PT Serif"/>
          <w:i/>
          <w:iCs/>
          <w:sz w:val="21"/>
        </w:rPr>
        <w:t>Proceedings of the National Academy of Sciences of the United States of America</w:t>
      </w:r>
      <w:r w:rsidRPr="004473C8">
        <w:rPr>
          <w:rFonts w:ascii="PT Serif" w:hAnsi="PT Serif"/>
          <w:sz w:val="21"/>
        </w:rPr>
        <w:t xml:space="preserve"> </w:t>
      </w:r>
      <w:r w:rsidRPr="004473C8">
        <w:rPr>
          <w:rFonts w:ascii="PT Serif" w:hAnsi="PT Serif"/>
          <w:b/>
          <w:bCs/>
          <w:sz w:val="21"/>
        </w:rPr>
        <w:t>119</w:t>
      </w:r>
      <w:r w:rsidRPr="004473C8">
        <w:rPr>
          <w:rFonts w:ascii="PT Serif" w:hAnsi="PT Serif"/>
          <w:sz w:val="21"/>
        </w:rPr>
        <w:t>:e2212401119. doi:10.1073/pnas.2212401119</w:t>
      </w:r>
    </w:p>
    <w:p w14:paraId="40C24D3C" w14:textId="77777777" w:rsidR="004473C8" w:rsidRPr="004473C8" w:rsidRDefault="004473C8" w:rsidP="004473C8">
      <w:pPr>
        <w:pStyle w:val="af1"/>
        <w:rPr>
          <w:rFonts w:ascii="PT Serif" w:hAnsi="PT Serif"/>
          <w:sz w:val="21"/>
        </w:rPr>
      </w:pPr>
      <w:r w:rsidRPr="004473C8">
        <w:rPr>
          <w:rFonts w:ascii="PT Serif" w:hAnsi="PT Serif"/>
          <w:sz w:val="21"/>
        </w:rPr>
        <w:lastRenderedPageBreak/>
        <w:t xml:space="preserve">Mizumoto N, Dobata S. 2019. Adaptive switch to sexually dimorphic movements by partner-seeking termites. </w:t>
      </w:r>
      <w:r w:rsidRPr="004473C8">
        <w:rPr>
          <w:rFonts w:ascii="PT Serif" w:hAnsi="PT Serif"/>
          <w:i/>
          <w:iCs/>
          <w:sz w:val="21"/>
        </w:rPr>
        <w:t>Science Advances</w:t>
      </w:r>
      <w:r w:rsidRPr="004473C8">
        <w:rPr>
          <w:rFonts w:ascii="PT Serif" w:hAnsi="PT Serif"/>
          <w:sz w:val="21"/>
        </w:rPr>
        <w:t xml:space="preserve"> </w:t>
      </w:r>
      <w:r w:rsidRPr="004473C8">
        <w:rPr>
          <w:rFonts w:ascii="PT Serif" w:hAnsi="PT Serif"/>
          <w:b/>
          <w:bCs/>
          <w:sz w:val="21"/>
        </w:rPr>
        <w:t>5</w:t>
      </w:r>
      <w:r w:rsidRPr="004473C8">
        <w:rPr>
          <w:rFonts w:ascii="PT Serif" w:hAnsi="PT Serif"/>
          <w:sz w:val="21"/>
        </w:rPr>
        <w:t>:eaau6108. doi:10.1126/sciadv.aau6108</w:t>
      </w:r>
    </w:p>
    <w:p w14:paraId="7919C625" w14:textId="77777777" w:rsidR="004473C8" w:rsidRPr="004473C8" w:rsidRDefault="004473C8" w:rsidP="004473C8">
      <w:pPr>
        <w:pStyle w:val="af1"/>
        <w:rPr>
          <w:rFonts w:ascii="PT Serif" w:hAnsi="PT Serif"/>
          <w:sz w:val="21"/>
        </w:rPr>
      </w:pPr>
      <w:r w:rsidRPr="004473C8">
        <w:rPr>
          <w:rFonts w:ascii="PT Serif" w:hAnsi="PT Serif"/>
          <w:sz w:val="21"/>
        </w:rPr>
        <w:t xml:space="preserve">Mizumoto N, Hellemans S, Engel MS, Bourguignon T, Buček A. 2024a. Extinct and extant termites reveal the fidelity of behavior fossilization in amber. </w:t>
      </w:r>
      <w:r w:rsidRPr="004473C8">
        <w:rPr>
          <w:rFonts w:ascii="PT Serif" w:hAnsi="PT Serif"/>
          <w:i/>
          <w:iCs/>
          <w:sz w:val="21"/>
        </w:rPr>
        <w:t>Proc Natl Acad Sci USA</w:t>
      </w:r>
      <w:r w:rsidRPr="004473C8">
        <w:rPr>
          <w:rFonts w:ascii="PT Serif" w:hAnsi="PT Serif"/>
          <w:sz w:val="21"/>
        </w:rPr>
        <w:t xml:space="preserve"> </w:t>
      </w:r>
      <w:r w:rsidRPr="004473C8">
        <w:rPr>
          <w:rFonts w:ascii="PT Serif" w:hAnsi="PT Serif"/>
          <w:b/>
          <w:bCs/>
          <w:sz w:val="21"/>
        </w:rPr>
        <w:t>121</w:t>
      </w:r>
      <w:r w:rsidRPr="004473C8">
        <w:rPr>
          <w:rFonts w:ascii="PT Serif" w:hAnsi="PT Serif"/>
          <w:sz w:val="21"/>
        </w:rPr>
        <w:t>:e2308922121. doi:10.1073/pnas.2308922121</w:t>
      </w:r>
    </w:p>
    <w:p w14:paraId="6CD360FD" w14:textId="77777777" w:rsidR="004473C8" w:rsidRPr="004473C8" w:rsidRDefault="004473C8" w:rsidP="004473C8">
      <w:pPr>
        <w:pStyle w:val="af1"/>
        <w:rPr>
          <w:rFonts w:ascii="PT Serif" w:hAnsi="PT Serif"/>
          <w:sz w:val="21"/>
        </w:rPr>
      </w:pPr>
      <w:r w:rsidRPr="004473C8">
        <w:rPr>
          <w:rFonts w:ascii="PT Serif" w:hAnsi="PT Serif"/>
          <w:sz w:val="21"/>
        </w:rPr>
        <w:t xml:space="preserve">Mizumoto N, Lee S-B, Chouvenc T. 2024b. The strength of sexual signals predicts same-sex pairing in two </w:t>
      </w:r>
      <w:r w:rsidRPr="004473C8">
        <w:rPr>
          <w:rFonts w:ascii="PT Serif" w:hAnsi="PT Serif"/>
          <w:i/>
          <w:iCs/>
          <w:sz w:val="21"/>
        </w:rPr>
        <w:t>Coptotermes</w:t>
      </w:r>
      <w:r w:rsidRPr="004473C8">
        <w:rPr>
          <w:rFonts w:ascii="PT Serif" w:hAnsi="PT Serif"/>
          <w:sz w:val="21"/>
        </w:rPr>
        <w:t xml:space="preserve"> termites. </w:t>
      </w:r>
      <w:r w:rsidRPr="004473C8">
        <w:rPr>
          <w:rFonts w:ascii="PT Serif" w:hAnsi="PT Serif"/>
          <w:i/>
          <w:iCs/>
          <w:sz w:val="21"/>
        </w:rPr>
        <w:t>Behavioral Ecology</w:t>
      </w:r>
      <w:r w:rsidRPr="004473C8">
        <w:rPr>
          <w:rFonts w:ascii="PT Serif" w:hAnsi="PT Serif"/>
          <w:sz w:val="21"/>
        </w:rPr>
        <w:t xml:space="preserve"> arae067. doi:10.1093/beheco/arae067</w:t>
      </w:r>
    </w:p>
    <w:p w14:paraId="043CCB51" w14:textId="77777777" w:rsidR="004473C8" w:rsidRPr="004473C8" w:rsidRDefault="004473C8" w:rsidP="004473C8">
      <w:pPr>
        <w:pStyle w:val="af1"/>
        <w:rPr>
          <w:rFonts w:ascii="PT Serif" w:hAnsi="PT Serif"/>
          <w:sz w:val="21"/>
        </w:rPr>
      </w:pPr>
      <w:r w:rsidRPr="004473C8">
        <w:rPr>
          <w:rFonts w:ascii="PT Serif" w:hAnsi="PT Serif"/>
          <w:sz w:val="21"/>
        </w:rPr>
        <w:t xml:space="preserve">Mizumoto N, Lee SB, Valentini G, Chouvenc T, Pratt SC. 2021. Coordination of movement via complementary interactions of leaders and followers in termite mating pairs. </w:t>
      </w:r>
      <w:r w:rsidRPr="004473C8">
        <w:rPr>
          <w:rFonts w:ascii="PT Serif" w:hAnsi="PT Serif"/>
          <w:i/>
          <w:iCs/>
          <w:sz w:val="21"/>
        </w:rPr>
        <w:t>Proceedings of the Royal Society B: Biological Sciences</w:t>
      </w:r>
      <w:r w:rsidRPr="004473C8">
        <w:rPr>
          <w:rFonts w:ascii="PT Serif" w:hAnsi="PT Serif"/>
          <w:sz w:val="21"/>
        </w:rPr>
        <w:t xml:space="preserve"> </w:t>
      </w:r>
      <w:r w:rsidRPr="004473C8">
        <w:rPr>
          <w:rFonts w:ascii="PT Serif" w:hAnsi="PT Serif"/>
          <w:b/>
          <w:bCs/>
          <w:sz w:val="21"/>
        </w:rPr>
        <w:t>288</w:t>
      </w:r>
      <w:r w:rsidRPr="004473C8">
        <w:rPr>
          <w:rFonts w:ascii="PT Serif" w:hAnsi="PT Serif"/>
          <w:sz w:val="21"/>
        </w:rPr>
        <w:t>:20210998. doi:10.1098/rspb.2021.0998</w:t>
      </w:r>
    </w:p>
    <w:p w14:paraId="2B508A37" w14:textId="77777777" w:rsidR="004473C8" w:rsidRPr="004473C8" w:rsidRDefault="004473C8" w:rsidP="004473C8">
      <w:pPr>
        <w:pStyle w:val="af1"/>
        <w:rPr>
          <w:rFonts w:ascii="PT Serif" w:hAnsi="PT Serif"/>
          <w:sz w:val="21"/>
        </w:rPr>
      </w:pPr>
      <w:r w:rsidRPr="004473C8">
        <w:rPr>
          <w:rFonts w:ascii="PT Serif" w:hAnsi="PT Serif"/>
          <w:sz w:val="21"/>
        </w:rPr>
        <w:t xml:space="preserve">Mizumoto N, Nagaya N, Fujisawa R. 2024c. Wasted Efforts Impair Random Search Efficiency and Reduce Choosiness in Mate-Pairing Termites. </w:t>
      </w:r>
      <w:r w:rsidRPr="004473C8">
        <w:rPr>
          <w:rFonts w:ascii="PT Serif" w:hAnsi="PT Serif"/>
          <w:i/>
          <w:iCs/>
          <w:sz w:val="21"/>
        </w:rPr>
        <w:t>The American Naturalist</w:t>
      </w:r>
      <w:r w:rsidRPr="004473C8">
        <w:rPr>
          <w:rFonts w:ascii="PT Serif" w:hAnsi="PT Serif"/>
          <w:sz w:val="21"/>
        </w:rPr>
        <w:t xml:space="preserve"> 000–000. doi:10.1086/732877</w:t>
      </w:r>
    </w:p>
    <w:p w14:paraId="4BD324C4" w14:textId="77777777" w:rsidR="004473C8" w:rsidRPr="004473C8" w:rsidRDefault="004473C8" w:rsidP="004473C8">
      <w:pPr>
        <w:pStyle w:val="af1"/>
        <w:rPr>
          <w:rFonts w:ascii="PT Serif" w:hAnsi="PT Serif"/>
          <w:sz w:val="21"/>
        </w:rPr>
      </w:pPr>
      <w:r w:rsidRPr="004473C8">
        <w:rPr>
          <w:rFonts w:ascii="PT Serif" w:hAnsi="PT Serif"/>
          <w:sz w:val="21"/>
        </w:rPr>
        <w:t>Mizumoto N, Reiter S. 2025. Maintaining tandem movement cohesion through antennal movements in termites. doi:10.1101/2025.02.13.638054</w:t>
      </w:r>
    </w:p>
    <w:p w14:paraId="7E36434C" w14:textId="77777777" w:rsidR="004473C8" w:rsidRPr="004473C8" w:rsidRDefault="004473C8" w:rsidP="004473C8">
      <w:pPr>
        <w:pStyle w:val="af1"/>
        <w:rPr>
          <w:rFonts w:ascii="PT Serif" w:hAnsi="PT Serif"/>
          <w:sz w:val="21"/>
        </w:rPr>
      </w:pPr>
      <w:r w:rsidRPr="004473C8">
        <w:rPr>
          <w:rFonts w:ascii="PT Serif" w:hAnsi="PT Serif"/>
          <w:sz w:val="21"/>
        </w:rPr>
        <w:t xml:space="preserve">Nii R, Oguchi K, Shinji J, Koshikawa S, Miura T. 2019. Reduction of a nymphal instar in a dampwood termite: heterochronic shift in the caste differentiation pathways. </w:t>
      </w:r>
      <w:r w:rsidRPr="004473C8">
        <w:rPr>
          <w:rFonts w:ascii="PT Serif" w:hAnsi="PT Serif"/>
          <w:i/>
          <w:iCs/>
          <w:sz w:val="21"/>
        </w:rPr>
        <w:t>EvoDevo</w:t>
      </w:r>
      <w:r w:rsidRPr="004473C8">
        <w:rPr>
          <w:rFonts w:ascii="PT Serif" w:hAnsi="PT Serif"/>
          <w:sz w:val="21"/>
        </w:rPr>
        <w:t xml:space="preserve"> </w:t>
      </w:r>
      <w:r w:rsidRPr="004473C8">
        <w:rPr>
          <w:rFonts w:ascii="PT Serif" w:hAnsi="PT Serif"/>
          <w:b/>
          <w:bCs/>
          <w:sz w:val="21"/>
        </w:rPr>
        <w:t>10</w:t>
      </w:r>
      <w:r w:rsidRPr="004473C8">
        <w:rPr>
          <w:rFonts w:ascii="PT Serif" w:hAnsi="PT Serif"/>
          <w:sz w:val="21"/>
        </w:rPr>
        <w:t>:10. doi:10.1186/s13227-019-0123-8</w:t>
      </w:r>
    </w:p>
    <w:p w14:paraId="02C0C17C" w14:textId="77777777" w:rsidR="004473C8" w:rsidRPr="004473C8" w:rsidRDefault="004473C8" w:rsidP="004473C8">
      <w:pPr>
        <w:pStyle w:val="af1"/>
        <w:rPr>
          <w:rFonts w:ascii="PT Serif" w:hAnsi="PT Serif"/>
          <w:sz w:val="21"/>
        </w:rPr>
      </w:pPr>
      <w:r w:rsidRPr="004473C8">
        <w:rPr>
          <w:rFonts w:ascii="PT Serif" w:hAnsi="PT Serif"/>
          <w:sz w:val="21"/>
        </w:rPr>
        <w:t xml:space="preserve">Noirot C. 1991. Caste differentiation in Isoptera: basic features, role of pheromones. </w:t>
      </w:r>
      <w:r w:rsidRPr="004473C8">
        <w:rPr>
          <w:rFonts w:ascii="PT Serif" w:hAnsi="PT Serif"/>
          <w:i/>
          <w:iCs/>
          <w:sz w:val="21"/>
        </w:rPr>
        <w:t>Ethology Ecology &amp; Evolution</w:t>
      </w:r>
      <w:r w:rsidRPr="004473C8">
        <w:rPr>
          <w:rFonts w:ascii="PT Serif" w:hAnsi="PT Serif"/>
          <w:sz w:val="21"/>
        </w:rPr>
        <w:t xml:space="preserve"> </w:t>
      </w:r>
      <w:r w:rsidRPr="004473C8">
        <w:rPr>
          <w:rFonts w:ascii="PT Serif" w:hAnsi="PT Serif"/>
          <w:b/>
          <w:bCs/>
          <w:sz w:val="21"/>
        </w:rPr>
        <w:t>3</w:t>
      </w:r>
      <w:r w:rsidRPr="004473C8">
        <w:rPr>
          <w:rFonts w:ascii="PT Serif" w:hAnsi="PT Serif"/>
          <w:sz w:val="21"/>
        </w:rPr>
        <w:t>:2–7. doi:10.1080/03949370.1991.10721899</w:t>
      </w:r>
    </w:p>
    <w:p w14:paraId="37CB63BA" w14:textId="77777777" w:rsidR="004473C8" w:rsidRPr="004473C8" w:rsidRDefault="004473C8" w:rsidP="004473C8">
      <w:pPr>
        <w:pStyle w:val="af1"/>
        <w:rPr>
          <w:rFonts w:ascii="PT Serif" w:hAnsi="PT Serif"/>
          <w:sz w:val="21"/>
        </w:rPr>
      </w:pPr>
      <w:r w:rsidRPr="004473C8">
        <w:rPr>
          <w:rFonts w:ascii="PT Serif" w:hAnsi="PT Serif"/>
          <w:sz w:val="21"/>
        </w:rPr>
        <w:t>Nutting WL. 1969. Flight and colony foundation. In: Krishna K, Weesner FM, editors. Biology of Termites. New York: Academic Press. pp. 233–282. doi:10.1016/B978-0-12-395529-6.50012-X</w:t>
      </w:r>
    </w:p>
    <w:p w14:paraId="10BD9A76" w14:textId="77777777" w:rsidR="004473C8" w:rsidRPr="004473C8" w:rsidRDefault="004473C8" w:rsidP="004473C8">
      <w:pPr>
        <w:pStyle w:val="af1"/>
        <w:rPr>
          <w:rFonts w:ascii="PT Serif" w:hAnsi="PT Serif"/>
          <w:sz w:val="21"/>
        </w:rPr>
      </w:pPr>
      <w:r w:rsidRPr="004473C8">
        <w:rPr>
          <w:rFonts w:ascii="PT Serif" w:hAnsi="PT Serif"/>
          <w:sz w:val="21"/>
        </w:rPr>
        <w:t xml:space="preserve">Oguchi K, Miura T. 2023. Upregulation of Hox genes leading to caste-specific morphogenesis in a termite. </w:t>
      </w:r>
      <w:r w:rsidRPr="004473C8">
        <w:rPr>
          <w:rFonts w:ascii="PT Serif" w:hAnsi="PT Serif"/>
          <w:i/>
          <w:iCs/>
          <w:sz w:val="21"/>
        </w:rPr>
        <w:t>EvoDevo</w:t>
      </w:r>
      <w:r w:rsidRPr="004473C8">
        <w:rPr>
          <w:rFonts w:ascii="PT Serif" w:hAnsi="PT Serif"/>
          <w:sz w:val="21"/>
        </w:rPr>
        <w:t xml:space="preserve"> </w:t>
      </w:r>
      <w:r w:rsidRPr="004473C8">
        <w:rPr>
          <w:rFonts w:ascii="PT Serif" w:hAnsi="PT Serif"/>
          <w:b/>
          <w:bCs/>
          <w:sz w:val="21"/>
        </w:rPr>
        <w:t>14</w:t>
      </w:r>
      <w:r w:rsidRPr="004473C8">
        <w:rPr>
          <w:rFonts w:ascii="PT Serif" w:hAnsi="PT Serif"/>
          <w:sz w:val="21"/>
        </w:rPr>
        <w:t>:12. doi:10.1186/s13227-023-00216-w</w:t>
      </w:r>
    </w:p>
    <w:p w14:paraId="54DB5AB6" w14:textId="77777777" w:rsidR="004473C8" w:rsidRPr="004473C8" w:rsidRDefault="004473C8" w:rsidP="004473C8">
      <w:pPr>
        <w:pStyle w:val="af1"/>
        <w:rPr>
          <w:rFonts w:ascii="PT Serif" w:hAnsi="PT Serif"/>
          <w:sz w:val="21"/>
        </w:rPr>
      </w:pPr>
      <w:r w:rsidRPr="004473C8">
        <w:rPr>
          <w:rFonts w:ascii="PT Serif" w:hAnsi="PT Serif"/>
          <w:sz w:val="21"/>
        </w:rPr>
        <w:t xml:space="preserve">Oguchi K, Shimoji H, Hayashi Y, Miura T. 2016. Reproductive organ development along the caste differentiation pathways in the dampwood termite Hodotermopsis sjostedti. </w:t>
      </w:r>
      <w:r w:rsidRPr="004473C8">
        <w:rPr>
          <w:rFonts w:ascii="PT Serif" w:hAnsi="PT Serif"/>
          <w:i/>
          <w:iCs/>
          <w:sz w:val="21"/>
        </w:rPr>
        <w:t>Insectes Sociaux</w:t>
      </w:r>
      <w:r w:rsidRPr="004473C8">
        <w:rPr>
          <w:rFonts w:ascii="PT Serif" w:hAnsi="PT Serif"/>
          <w:sz w:val="21"/>
        </w:rPr>
        <w:t xml:space="preserve"> </w:t>
      </w:r>
      <w:r w:rsidRPr="004473C8">
        <w:rPr>
          <w:rFonts w:ascii="PT Serif" w:hAnsi="PT Serif"/>
          <w:b/>
          <w:bCs/>
          <w:sz w:val="21"/>
        </w:rPr>
        <w:t>63</w:t>
      </w:r>
      <w:r w:rsidRPr="004473C8">
        <w:rPr>
          <w:rFonts w:ascii="PT Serif" w:hAnsi="PT Serif"/>
          <w:sz w:val="21"/>
        </w:rPr>
        <w:t>:519–529. doi:10.1007/s00040-016-0495-x</w:t>
      </w:r>
    </w:p>
    <w:p w14:paraId="7E33DAA5" w14:textId="77777777" w:rsidR="004473C8" w:rsidRPr="004473C8" w:rsidRDefault="004473C8" w:rsidP="004473C8">
      <w:pPr>
        <w:pStyle w:val="af1"/>
        <w:rPr>
          <w:rFonts w:ascii="PT Serif" w:hAnsi="PT Serif"/>
          <w:sz w:val="21"/>
        </w:rPr>
      </w:pPr>
      <w:r w:rsidRPr="004473C8">
        <w:rPr>
          <w:rFonts w:ascii="PT Serif" w:hAnsi="PT Serif"/>
          <w:sz w:val="21"/>
        </w:rPr>
        <w:t xml:space="preserve">Ohmura W, Makihara H. 2005. Swarming of </w:t>
      </w:r>
      <w:r w:rsidRPr="004473C8">
        <w:rPr>
          <w:rFonts w:ascii="PT Serif" w:hAnsi="PT Serif"/>
          <w:i/>
          <w:iCs/>
          <w:sz w:val="21"/>
        </w:rPr>
        <w:t>Hodotermopsis japonica</w:t>
      </w:r>
      <w:r w:rsidRPr="004473C8">
        <w:rPr>
          <w:rFonts w:ascii="PT Serif" w:hAnsi="PT Serif"/>
          <w:sz w:val="21"/>
        </w:rPr>
        <w:t xml:space="preserve"> Holmgren in Amami Oshima Island. </w:t>
      </w:r>
      <w:r w:rsidRPr="004473C8">
        <w:rPr>
          <w:rFonts w:ascii="PT Serif" w:hAnsi="PT Serif"/>
          <w:i/>
          <w:iCs/>
          <w:sz w:val="21"/>
        </w:rPr>
        <w:t>Japanese Journal of Environmental Entomology and Zoology</w:t>
      </w:r>
      <w:r w:rsidRPr="004473C8">
        <w:rPr>
          <w:rFonts w:ascii="PT Serif" w:hAnsi="PT Serif"/>
          <w:sz w:val="21"/>
        </w:rPr>
        <w:t xml:space="preserve"> </w:t>
      </w:r>
      <w:r w:rsidRPr="004473C8">
        <w:rPr>
          <w:rFonts w:ascii="PT Serif" w:hAnsi="PT Serif"/>
          <w:b/>
          <w:bCs/>
          <w:sz w:val="21"/>
        </w:rPr>
        <w:t>16</w:t>
      </w:r>
      <w:r w:rsidRPr="004473C8">
        <w:rPr>
          <w:rFonts w:ascii="PT Serif" w:hAnsi="PT Serif"/>
          <w:sz w:val="21"/>
        </w:rPr>
        <w:t>:49–51.</w:t>
      </w:r>
    </w:p>
    <w:p w14:paraId="2657E6AD" w14:textId="77777777" w:rsidR="004473C8" w:rsidRPr="004473C8" w:rsidRDefault="004473C8" w:rsidP="004473C8">
      <w:pPr>
        <w:pStyle w:val="af1"/>
        <w:rPr>
          <w:rFonts w:ascii="PT Serif" w:hAnsi="PT Serif"/>
          <w:sz w:val="21"/>
        </w:rPr>
      </w:pPr>
      <w:r w:rsidRPr="004473C8">
        <w:rPr>
          <w:rFonts w:ascii="PT Serif" w:hAnsi="PT Serif"/>
          <w:sz w:val="21"/>
        </w:rPr>
        <w:t>Oster GF, Wilson EO. 1978. Caste and Ecology in the Social Insects. Princeton: Princeton Univ. Press.</w:t>
      </w:r>
    </w:p>
    <w:p w14:paraId="153942B5" w14:textId="77777777" w:rsidR="004473C8" w:rsidRPr="004473C8" w:rsidRDefault="004473C8" w:rsidP="004473C8">
      <w:pPr>
        <w:pStyle w:val="af1"/>
        <w:rPr>
          <w:rFonts w:ascii="PT Serif" w:hAnsi="PT Serif"/>
          <w:sz w:val="21"/>
        </w:rPr>
      </w:pPr>
      <w:r w:rsidRPr="004473C8">
        <w:rPr>
          <w:rFonts w:ascii="PT Serif" w:hAnsi="PT Serif"/>
          <w:sz w:val="21"/>
        </w:rPr>
        <w:t xml:space="preserve">Pereira TD, Tabris N, Matsliah A, Turner DM, Li J, Ravindranath S, Papadoyannis ES, Normand E, Deutsch DS, Wang ZY, McKenzie-Smith GC, Mitelut CC, Castro MD, D’Uva J, Kislin M, Sanes DH, Kocher SD, Wang SSH, Falkner AL, Shaevitz JW, Murthy M. 2022. SLEAP: A deep learning system for multi-animal pose tracking. </w:t>
      </w:r>
      <w:r w:rsidRPr="004473C8">
        <w:rPr>
          <w:rFonts w:ascii="PT Serif" w:hAnsi="PT Serif"/>
          <w:i/>
          <w:iCs/>
          <w:sz w:val="21"/>
        </w:rPr>
        <w:t>Nature Methods</w:t>
      </w:r>
      <w:r w:rsidRPr="004473C8">
        <w:rPr>
          <w:rFonts w:ascii="PT Serif" w:hAnsi="PT Serif"/>
          <w:sz w:val="21"/>
        </w:rPr>
        <w:t xml:space="preserve"> </w:t>
      </w:r>
      <w:r w:rsidRPr="004473C8">
        <w:rPr>
          <w:rFonts w:ascii="PT Serif" w:hAnsi="PT Serif"/>
          <w:b/>
          <w:bCs/>
          <w:sz w:val="21"/>
        </w:rPr>
        <w:t>19</w:t>
      </w:r>
      <w:r w:rsidRPr="004473C8">
        <w:rPr>
          <w:rFonts w:ascii="PT Serif" w:hAnsi="PT Serif"/>
          <w:sz w:val="21"/>
        </w:rPr>
        <w:t>:486–495. doi:10.1038/s41592-022-01426-1</w:t>
      </w:r>
    </w:p>
    <w:p w14:paraId="50C0D4A6" w14:textId="77777777" w:rsidR="004473C8" w:rsidRPr="004473C8" w:rsidRDefault="004473C8" w:rsidP="004473C8">
      <w:pPr>
        <w:pStyle w:val="af1"/>
        <w:rPr>
          <w:rFonts w:ascii="PT Serif" w:hAnsi="PT Serif"/>
          <w:sz w:val="21"/>
        </w:rPr>
      </w:pPr>
      <w:r w:rsidRPr="004473C8">
        <w:rPr>
          <w:rFonts w:ascii="PT Serif" w:hAnsi="PT Serif"/>
          <w:sz w:val="21"/>
        </w:rPr>
        <w:t xml:space="preserve">Scharf I, Hanna K, Gottlieb D. 2024. Experimental arena settings might lead to misinterpretation of movement properties. </w:t>
      </w:r>
      <w:r w:rsidRPr="004473C8">
        <w:rPr>
          <w:rFonts w:ascii="PT Serif" w:hAnsi="PT Serif"/>
          <w:i/>
          <w:iCs/>
          <w:sz w:val="21"/>
        </w:rPr>
        <w:t>Insect Science</w:t>
      </w:r>
      <w:r w:rsidRPr="004473C8">
        <w:rPr>
          <w:rFonts w:ascii="PT Serif" w:hAnsi="PT Serif"/>
          <w:sz w:val="21"/>
        </w:rPr>
        <w:t xml:space="preserve"> </w:t>
      </w:r>
      <w:r w:rsidRPr="004473C8">
        <w:rPr>
          <w:rFonts w:ascii="PT Serif" w:hAnsi="PT Serif"/>
          <w:b/>
          <w:bCs/>
          <w:sz w:val="21"/>
        </w:rPr>
        <w:t>31</w:t>
      </w:r>
      <w:r w:rsidRPr="004473C8">
        <w:rPr>
          <w:rFonts w:ascii="PT Serif" w:hAnsi="PT Serif"/>
          <w:sz w:val="21"/>
        </w:rPr>
        <w:t>:271–284. doi:10.1111/1744-7917.13213</w:t>
      </w:r>
    </w:p>
    <w:p w14:paraId="10AAB54E" w14:textId="77777777" w:rsidR="004473C8" w:rsidRPr="004473C8" w:rsidRDefault="004473C8" w:rsidP="004473C8">
      <w:pPr>
        <w:pStyle w:val="af1"/>
        <w:rPr>
          <w:rFonts w:ascii="PT Serif" w:hAnsi="PT Serif"/>
          <w:sz w:val="21"/>
        </w:rPr>
      </w:pPr>
      <w:r w:rsidRPr="004473C8">
        <w:rPr>
          <w:rFonts w:ascii="PT Serif" w:hAnsi="PT Serif"/>
          <w:sz w:val="21"/>
        </w:rPr>
        <w:t xml:space="preserve">Shellman-Reeve JS. 2001. Genetic relatedness and partner preference in a monogamous, wood-dwelling termite. </w:t>
      </w:r>
      <w:r w:rsidRPr="004473C8">
        <w:rPr>
          <w:rFonts w:ascii="PT Serif" w:hAnsi="PT Serif"/>
          <w:i/>
          <w:iCs/>
          <w:sz w:val="21"/>
        </w:rPr>
        <w:t>Animal Behaviour</w:t>
      </w:r>
      <w:r w:rsidRPr="004473C8">
        <w:rPr>
          <w:rFonts w:ascii="PT Serif" w:hAnsi="PT Serif"/>
          <w:sz w:val="21"/>
        </w:rPr>
        <w:t xml:space="preserve"> </w:t>
      </w:r>
      <w:r w:rsidRPr="004473C8">
        <w:rPr>
          <w:rFonts w:ascii="PT Serif" w:hAnsi="PT Serif"/>
          <w:b/>
          <w:bCs/>
          <w:sz w:val="21"/>
        </w:rPr>
        <w:t>61</w:t>
      </w:r>
      <w:r w:rsidRPr="004473C8">
        <w:rPr>
          <w:rFonts w:ascii="PT Serif" w:hAnsi="PT Serif"/>
          <w:sz w:val="21"/>
        </w:rPr>
        <w:t>:869–876. doi:10.1006/anbe.2000.1674</w:t>
      </w:r>
    </w:p>
    <w:p w14:paraId="7FFA325F" w14:textId="77777777" w:rsidR="004473C8" w:rsidRPr="004473C8" w:rsidRDefault="004473C8" w:rsidP="004473C8">
      <w:pPr>
        <w:pStyle w:val="af1"/>
        <w:rPr>
          <w:rFonts w:ascii="PT Serif" w:hAnsi="PT Serif"/>
          <w:sz w:val="21"/>
        </w:rPr>
      </w:pPr>
      <w:r w:rsidRPr="004473C8">
        <w:rPr>
          <w:rFonts w:ascii="PT Serif" w:hAnsi="PT Serif"/>
          <w:sz w:val="21"/>
        </w:rPr>
        <w:t xml:space="preserve">Shellman-Reeve JS. 1999. Courting strategies and conflicts in a monogamous, biparental termite. </w:t>
      </w:r>
      <w:r w:rsidRPr="004473C8">
        <w:rPr>
          <w:rFonts w:ascii="PT Serif" w:hAnsi="PT Serif"/>
          <w:i/>
          <w:iCs/>
          <w:sz w:val="21"/>
        </w:rPr>
        <w:t>Proceedings of the Royal Society of London B</w:t>
      </w:r>
      <w:r w:rsidRPr="004473C8">
        <w:rPr>
          <w:rFonts w:ascii="PT Serif" w:hAnsi="PT Serif"/>
          <w:sz w:val="21"/>
        </w:rPr>
        <w:t xml:space="preserve"> </w:t>
      </w:r>
      <w:r w:rsidRPr="004473C8">
        <w:rPr>
          <w:rFonts w:ascii="PT Serif" w:hAnsi="PT Serif"/>
          <w:b/>
          <w:bCs/>
          <w:sz w:val="21"/>
        </w:rPr>
        <w:t>266</w:t>
      </w:r>
      <w:r w:rsidRPr="004473C8">
        <w:rPr>
          <w:rFonts w:ascii="PT Serif" w:hAnsi="PT Serif"/>
          <w:sz w:val="21"/>
        </w:rPr>
        <w:t>:137–144. doi:10.1098/rspb.1999.0613</w:t>
      </w:r>
    </w:p>
    <w:p w14:paraId="3C6B59D4" w14:textId="77777777" w:rsidR="004473C8" w:rsidRPr="004473C8" w:rsidRDefault="004473C8" w:rsidP="004473C8">
      <w:pPr>
        <w:pStyle w:val="af1"/>
        <w:rPr>
          <w:rFonts w:ascii="PT Serif" w:hAnsi="PT Serif"/>
          <w:sz w:val="21"/>
        </w:rPr>
      </w:pPr>
      <w:r w:rsidRPr="004473C8">
        <w:rPr>
          <w:rFonts w:ascii="PT Serif" w:hAnsi="PT Serif"/>
          <w:sz w:val="21"/>
        </w:rPr>
        <w:t xml:space="preserve">Shellman-Reeve JS. 1994. Limited nutrients in a dampwood termite: nest preference, competition and cooperative nest defence. </w:t>
      </w:r>
      <w:r w:rsidRPr="004473C8">
        <w:rPr>
          <w:rFonts w:ascii="PT Serif" w:hAnsi="PT Serif"/>
          <w:i/>
          <w:iCs/>
          <w:sz w:val="21"/>
        </w:rPr>
        <w:t>Journal of Animal Ecology</w:t>
      </w:r>
      <w:r w:rsidRPr="004473C8">
        <w:rPr>
          <w:rFonts w:ascii="PT Serif" w:hAnsi="PT Serif"/>
          <w:sz w:val="21"/>
        </w:rPr>
        <w:t xml:space="preserve"> </w:t>
      </w:r>
      <w:r w:rsidRPr="004473C8">
        <w:rPr>
          <w:rFonts w:ascii="PT Serif" w:hAnsi="PT Serif"/>
          <w:b/>
          <w:bCs/>
          <w:sz w:val="21"/>
        </w:rPr>
        <w:t>63</w:t>
      </w:r>
      <w:r w:rsidRPr="004473C8">
        <w:rPr>
          <w:rFonts w:ascii="PT Serif" w:hAnsi="PT Serif"/>
          <w:sz w:val="21"/>
        </w:rPr>
        <w:t>:921–932.</w:t>
      </w:r>
    </w:p>
    <w:p w14:paraId="7D61E278" w14:textId="77777777" w:rsidR="004473C8" w:rsidRPr="004473C8" w:rsidRDefault="004473C8" w:rsidP="004473C8">
      <w:pPr>
        <w:pStyle w:val="af1"/>
        <w:rPr>
          <w:rFonts w:ascii="PT Serif" w:hAnsi="PT Serif"/>
          <w:sz w:val="21"/>
        </w:rPr>
      </w:pPr>
      <w:r w:rsidRPr="004473C8">
        <w:rPr>
          <w:rFonts w:ascii="PT Serif" w:hAnsi="PT Serif"/>
          <w:sz w:val="21"/>
        </w:rPr>
        <w:t xml:space="preserve">Shimoji H, Mizumoto N, Oguchi K, Dobata S. 2019. Caste-biased locomotor activities in isolated termites. </w:t>
      </w:r>
      <w:r w:rsidRPr="004473C8">
        <w:rPr>
          <w:rFonts w:ascii="PT Serif" w:hAnsi="PT Serif"/>
          <w:i/>
          <w:iCs/>
          <w:sz w:val="21"/>
        </w:rPr>
        <w:t>Physiological Entomology</w:t>
      </w:r>
      <w:r w:rsidRPr="004473C8">
        <w:rPr>
          <w:rFonts w:ascii="PT Serif" w:hAnsi="PT Serif"/>
          <w:sz w:val="21"/>
        </w:rPr>
        <w:t xml:space="preserve"> </w:t>
      </w:r>
      <w:r w:rsidRPr="004473C8">
        <w:rPr>
          <w:rFonts w:ascii="PT Serif" w:hAnsi="PT Serif"/>
          <w:b/>
          <w:bCs/>
          <w:sz w:val="21"/>
        </w:rPr>
        <w:t>45</w:t>
      </w:r>
      <w:r w:rsidRPr="004473C8">
        <w:rPr>
          <w:rFonts w:ascii="PT Serif" w:hAnsi="PT Serif"/>
          <w:sz w:val="21"/>
        </w:rPr>
        <w:t>:50–59. doi:10.1111/phen.12315</w:t>
      </w:r>
    </w:p>
    <w:p w14:paraId="2F3A083C" w14:textId="77777777" w:rsidR="004473C8" w:rsidRPr="004473C8" w:rsidRDefault="004473C8" w:rsidP="004473C8">
      <w:pPr>
        <w:pStyle w:val="af1"/>
        <w:rPr>
          <w:rFonts w:ascii="PT Serif" w:hAnsi="PT Serif"/>
          <w:sz w:val="21"/>
        </w:rPr>
      </w:pPr>
      <w:r w:rsidRPr="004473C8">
        <w:rPr>
          <w:rFonts w:ascii="PT Serif" w:hAnsi="PT Serif"/>
          <w:sz w:val="21"/>
        </w:rPr>
        <w:lastRenderedPageBreak/>
        <w:t>Stuart AM. 1969. 7 Social Behavior and Communication In: Krishna K, Weesner FM, editors. Biology of Termites. New York: Academic Press. pp. 193–232. doi:10.1016/b978-0-12-395529-6.50011-8</w:t>
      </w:r>
    </w:p>
    <w:p w14:paraId="605ABC56" w14:textId="77777777" w:rsidR="004473C8" w:rsidRPr="004473C8" w:rsidRDefault="004473C8" w:rsidP="004473C8">
      <w:pPr>
        <w:pStyle w:val="af1"/>
        <w:rPr>
          <w:rFonts w:ascii="PT Serif" w:hAnsi="PT Serif"/>
          <w:sz w:val="21"/>
        </w:rPr>
      </w:pPr>
      <w:r w:rsidRPr="004473C8">
        <w:rPr>
          <w:rFonts w:ascii="PT Serif" w:hAnsi="PT Serif"/>
          <w:sz w:val="21"/>
        </w:rPr>
        <w:t xml:space="preserve">Sugio K, Miyaguni Y, Yoshimura T. 2020. Synchronization of alate emergence among colonies and dispersal strategy in the Ryukyu dry-wood termite </w:t>
      </w:r>
      <w:r w:rsidRPr="004473C8">
        <w:rPr>
          <w:rFonts w:ascii="PT Serif" w:hAnsi="PT Serif"/>
          <w:i/>
          <w:iCs/>
          <w:sz w:val="21"/>
        </w:rPr>
        <w:t xml:space="preserve">Neotermes sugioi </w:t>
      </w:r>
      <w:r w:rsidRPr="004473C8">
        <w:rPr>
          <w:rFonts w:ascii="PT Serif" w:hAnsi="PT Serif"/>
          <w:sz w:val="21"/>
        </w:rPr>
        <w:t xml:space="preserve">(Isoptera: Kalotermitidae). </w:t>
      </w:r>
      <w:r w:rsidRPr="004473C8">
        <w:rPr>
          <w:rFonts w:ascii="PT Serif" w:hAnsi="PT Serif"/>
          <w:i/>
          <w:iCs/>
          <w:sz w:val="21"/>
        </w:rPr>
        <w:t>Insectes Sociaux</w:t>
      </w:r>
      <w:r w:rsidRPr="004473C8">
        <w:rPr>
          <w:rFonts w:ascii="PT Serif" w:hAnsi="PT Serif"/>
          <w:sz w:val="21"/>
        </w:rPr>
        <w:t xml:space="preserve"> 1–8. doi:10.1007/s00040-020-00766-5</w:t>
      </w:r>
    </w:p>
    <w:p w14:paraId="13F82794" w14:textId="77777777" w:rsidR="004473C8" w:rsidRPr="004473C8" w:rsidRDefault="004473C8" w:rsidP="004473C8">
      <w:pPr>
        <w:pStyle w:val="af1"/>
        <w:rPr>
          <w:rFonts w:ascii="PT Serif" w:hAnsi="PT Serif"/>
          <w:sz w:val="21"/>
        </w:rPr>
      </w:pPr>
      <w:r w:rsidRPr="004473C8">
        <w:rPr>
          <w:rFonts w:ascii="PT Serif" w:hAnsi="PT Serif"/>
          <w:sz w:val="21"/>
        </w:rPr>
        <w:t>Therneau TM. 2015. coxme: mixed effects Cox models.</w:t>
      </w:r>
    </w:p>
    <w:p w14:paraId="321327AB" w14:textId="77777777" w:rsidR="004473C8" w:rsidRPr="004473C8" w:rsidRDefault="004473C8" w:rsidP="004473C8">
      <w:pPr>
        <w:pStyle w:val="af1"/>
        <w:rPr>
          <w:rFonts w:ascii="PT Serif" w:hAnsi="PT Serif"/>
          <w:sz w:val="21"/>
        </w:rPr>
      </w:pPr>
      <w:r w:rsidRPr="004473C8">
        <w:rPr>
          <w:rFonts w:ascii="PT Serif" w:hAnsi="PT Serif"/>
          <w:sz w:val="21"/>
        </w:rPr>
        <w:t xml:space="preserve">Tuma J, Eggleton P, Fayle TM. 2020. Ant-termite interactions: an important but under-explored ecological linkage. </w:t>
      </w:r>
      <w:r w:rsidRPr="004473C8">
        <w:rPr>
          <w:rFonts w:ascii="PT Serif" w:hAnsi="PT Serif"/>
          <w:i/>
          <w:iCs/>
          <w:sz w:val="21"/>
        </w:rPr>
        <w:t>Biological Reviews</w:t>
      </w:r>
      <w:r w:rsidRPr="004473C8">
        <w:rPr>
          <w:rFonts w:ascii="PT Serif" w:hAnsi="PT Serif"/>
          <w:sz w:val="21"/>
        </w:rPr>
        <w:t xml:space="preserve"> </w:t>
      </w:r>
      <w:r w:rsidRPr="004473C8">
        <w:rPr>
          <w:rFonts w:ascii="PT Serif" w:hAnsi="PT Serif"/>
          <w:b/>
          <w:bCs/>
          <w:sz w:val="21"/>
        </w:rPr>
        <w:t>95</w:t>
      </w:r>
      <w:r w:rsidRPr="004473C8">
        <w:rPr>
          <w:rFonts w:ascii="PT Serif" w:hAnsi="PT Serif"/>
          <w:sz w:val="21"/>
        </w:rPr>
        <w:t>:555–572. doi:10.1111/brv.12577</w:t>
      </w:r>
    </w:p>
    <w:p w14:paraId="23E588DD" w14:textId="77777777" w:rsidR="004473C8" w:rsidRPr="004473C8" w:rsidRDefault="004473C8" w:rsidP="004473C8">
      <w:pPr>
        <w:pStyle w:val="af1"/>
        <w:rPr>
          <w:rFonts w:ascii="PT Serif" w:hAnsi="PT Serif"/>
          <w:sz w:val="21"/>
        </w:rPr>
      </w:pPr>
      <w:r w:rsidRPr="004473C8">
        <w:rPr>
          <w:rFonts w:ascii="PT Serif" w:hAnsi="PT Serif"/>
          <w:sz w:val="21"/>
        </w:rPr>
        <w:t>Wang M, Hellemans S, Šobotník J, Arora J, Buček A, Sillam</w:t>
      </w:r>
      <w:r w:rsidRPr="004473C8">
        <w:rPr>
          <w:rFonts w:ascii="PT Serif" w:hAnsi="PT Serif" w:cs="Cambria Math"/>
          <w:sz w:val="21"/>
        </w:rPr>
        <w:t>‐</w:t>
      </w:r>
      <w:r w:rsidRPr="004473C8">
        <w:rPr>
          <w:rFonts w:ascii="PT Serif" w:hAnsi="PT Serif"/>
          <w:sz w:val="21"/>
        </w:rPr>
        <w:t>Duss</w:t>
      </w:r>
      <w:r w:rsidRPr="004473C8">
        <w:rPr>
          <w:rFonts w:ascii="PT Serif" w:hAnsi="PT Serif" w:cs="Aptos"/>
          <w:sz w:val="21"/>
        </w:rPr>
        <w:t>è</w:t>
      </w:r>
      <w:r w:rsidRPr="004473C8">
        <w:rPr>
          <w:rFonts w:ascii="PT Serif" w:hAnsi="PT Serif"/>
          <w:sz w:val="21"/>
        </w:rPr>
        <w:t xml:space="preserve">s D, Clitheroe C, Lu T, Lo N, Engel MS, Roisin Y, Evans TA, Bourguignon T. 2022. Phylogeny, biogeography and classification of Teletisoptera (Blattaria: Isoptera). </w:t>
      </w:r>
      <w:r w:rsidRPr="004473C8">
        <w:rPr>
          <w:rFonts w:ascii="PT Serif" w:hAnsi="PT Serif"/>
          <w:i/>
          <w:iCs/>
          <w:sz w:val="21"/>
        </w:rPr>
        <w:t>Systematic Entomology</w:t>
      </w:r>
      <w:r w:rsidRPr="004473C8">
        <w:rPr>
          <w:rFonts w:ascii="PT Serif" w:hAnsi="PT Serif"/>
          <w:sz w:val="21"/>
        </w:rPr>
        <w:t xml:space="preserve"> </w:t>
      </w:r>
      <w:r w:rsidRPr="004473C8">
        <w:rPr>
          <w:rFonts w:ascii="PT Serif" w:hAnsi="PT Serif"/>
          <w:b/>
          <w:bCs/>
          <w:sz w:val="21"/>
        </w:rPr>
        <w:t>47</w:t>
      </w:r>
      <w:r w:rsidRPr="004473C8">
        <w:rPr>
          <w:rFonts w:ascii="PT Serif" w:hAnsi="PT Serif"/>
          <w:sz w:val="21"/>
        </w:rPr>
        <w:t>:581–590. doi:10.1111/syen.12548</w:t>
      </w:r>
    </w:p>
    <w:p w14:paraId="37C05389" w14:textId="77777777" w:rsidR="004473C8" w:rsidRPr="004473C8" w:rsidRDefault="004473C8" w:rsidP="004473C8">
      <w:pPr>
        <w:pStyle w:val="af1"/>
        <w:rPr>
          <w:rFonts w:ascii="PT Serif" w:hAnsi="PT Serif"/>
          <w:sz w:val="21"/>
        </w:rPr>
      </w:pPr>
      <w:r w:rsidRPr="004473C8">
        <w:rPr>
          <w:rFonts w:ascii="PT Serif" w:hAnsi="PT Serif"/>
          <w:sz w:val="21"/>
        </w:rPr>
        <w:t xml:space="preserve">Wilkinson W. 1962. Dispersal of alates and establishment of new colonies in </w:t>
      </w:r>
      <w:r w:rsidRPr="004473C8">
        <w:rPr>
          <w:rFonts w:ascii="PT Serif" w:hAnsi="PT Serif"/>
          <w:i/>
          <w:iCs/>
          <w:sz w:val="21"/>
        </w:rPr>
        <w:t>Cryptotermes havilandi</w:t>
      </w:r>
      <w:r w:rsidRPr="004473C8">
        <w:rPr>
          <w:rFonts w:ascii="PT Serif" w:hAnsi="PT Serif"/>
          <w:sz w:val="21"/>
        </w:rPr>
        <w:t xml:space="preserve"> (Sjöstedt) (Isoptera, Kalotermitidae). </w:t>
      </w:r>
      <w:r w:rsidRPr="004473C8">
        <w:rPr>
          <w:rFonts w:ascii="PT Serif" w:hAnsi="PT Serif"/>
          <w:i/>
          <w:iCs/>
          <w:sz w:val="21"/>
        </w:rPr>
        <w:t>Bulletin of Entomological Research</w:t>
      </w:r>
      <w:r w:rsidRPr="004473C8">
        <w:rPr>
          <w:rFonts w:ascii="PT Serif" w:hAnsi="PT Serif"/>
          <w:sz w:val="21"/>
        </w:rPr>
        <w:t xml:space="preserve"> </w:t>
      </w:r>
      <w:r w:rsidRPr="004473C8">
        <w:rPr>
          <w:rFonts w:ascii="PT Serif" w:hAnsi="PT Serif"/>
          <w:b/>
          <w:bCs/>
          <w:sz w:val="21"/>
        </w:rPr>
        <w:t>53</w:t>
      </w:r>
      <w:r w:rsidRPr="004473C8">
        <w:rPr>
          <w:rFonts w:ascii="PT Serif" w:hAnsi="PT Serif"/>
          <w:sz w:val="21"/>
        </w:rPr>
        <w:t>:265–286. doi:10.1017/S0007485300048124</w:t>
      </w:r>
    </w:p>
    <w:p w14:paraId="68519305" w14:textId="77777777" w:rsidR="004473C8" w:rsidRPr="004473C8" w:rsidRDefault="004473C8" w:rsidP="004473C8">
      <w:pPr>
        <w:pStyle w:val="af1"/>
        <w:rPr>
          <w:rFonts w:ascii="PT Serif" w:hAnsi="PT Serif"/>
          <w:sz w:val="21"/>
        </w:rPr>
      </w:pPr>
      <w:r w:rsidRPr="004473C8">
        <w:rPr>
          <w:rFonts w:ascii="PT Serif" w:hAnsi="PT Serif"/>
          <w:sz w:val="21"/>
        </w:rPr>
        <w:t xml:space="preserve">Yaguchi H, Kobayashi I, Maekawa K, Nalepa CA. 2021. Extra-pair paternity in the wood-feeding cockroach Cryptocercus punctulatus Scudder: Social but not genetic monogamy. </w:t>
      </w:r>
      <w:r w:rsidRPr="004473C8">
        <w:rPr>
          <w:rFonts w:ascii="PT Serif" w:hAnsi="PT Serif"/>
          <w:i/>
          <w:iCs/>
          <w:sz w:val="21"/>
        </w:rPr>
        <w:t>Molecular Ecology</w:t>
      </w:r>
      <w:r w:rsidRPr="004473C8">
        <w:rPr>
          <w:rFonts w:ascii="PT Serif" w:hAnsi="PT Serif"/>
          <w:sz w:val="21"/>
        </w:rPr>
        <w:t xml:space="preserve"> </w:t>
      </w:r>
      <w:r w:rsidRPr="004473C8">
        <w:rPr>
          <w:rFonts w:ascii="PT Serif" w:hAnsi="PT Serif"/>
          <w:b/>
          <w:bCs/>
          <w:sz w:val="21"/>
        </w:rPr>
        <w:t>30</w:t>
      </w:r>
      <w:r w:rsidRPr="004473C8">
        <w:rPr>
          <w:rFonts w:ascii="PT Serif" w:hAnsi="PT Serif"/>
          <w:sz w:val="21"/>
        </w:rPr>
        <w:t>:6743–6758. doi:10.1111/mec.16185</w:t>
      </w:r>
    </w:p>
    <w:p w14:paraId="7AD1E4D6" w14:textId="458252D5" w:rsidR="006C7D07" w:rsidRDefault="002E50A8" w:rsidP="009A22D3">
      <w:pPr>
        <w:snapToGrid w:val="0"/>
        <w:spacing w:after="0" w:line="240" w:lineRule="auto"/>
        <w:jc w:val="both"/>
        <w:rPr>
          <w:rFonts w:ascii="PT Serif" w:hAnsi="PT Serif"/>
          <w:sz w:val="21"/>
          <w:szCs w:val="21"/>
        </w:rPr>
      </w:pPr>
      <w:r>
        <w:rPr>
          <w:rFonts w:ascii="PT Serif" w:hAnsi="PT Serif"/>
          <w:sz w:val="21"/>
          <w:szCs w:val="21"/>
        </w:rPr>
        <w:fldChar w:fldCharType="end"/>
      </w:r>
    </w:p>
    <w:p w14:paraId="12DA830D" w14:textId="62EFB28C" w:rsidR="008D4AE5" w:rsidRDefault="008D4AE5">
      <w:pPr>
        <w:spacing w:line="278" w:lineRule="auto"/>
        <w:rPr>
          <w:rFonts w:ascii="PT Serif" w:hAnsi="PT Serif"/>
          <w:sz w:val="21"/>
          <w:szCs w:val="21"/>
        </w:rPr>
      </w:pPr>
      <w:r>
        <w:rPr>
          <w:rFonts w:ascii="PT Serif" w:hAnsi="PT Serif"/>
          <w:sz w:val="21"/>
          <w:szCs w:val="21"/>
        </w:rPr>
        <w:br w:type="page"/>
      </w:r>
    </w:p>
    <w:p w14:paraId="759F0EB1" w14:textId="586108F0" w:rsidR="008D4AE5" w:rsidRDefault="008D4AE5" w:rsidP="008D4AE5">
      <w:pPr>
        <w:snapToGrid w:val="0"/>
        <w:spacing w:after="0" w:line="240" w:lineRule="auto"/>
        <w:rPr>
          <w:rFonts w:ascii="PT Serif" w:hAnsi="PT Serif"/>
          <w:sz w:val="21"/>
          <w:szCs w:val="21"/>
        </w:rPr>
      </w:pPr>
      <w:r w:rsidRPr="008D4AE5">
        <w:rPr>
          <w:rFonts w:ascii="PT Serif" w:hAnsi="PT Serif" w:hint="eastAsia"/>
          <w:b/>
          <w:bCs/>
          <w:sz w:val="21"/>
          <w:szCs w:val="21"/>
        </w:rPr>
        <w:lastRenderedPageBreak/>
        <w:t>Table 1</w:t>
      </w:r>
      <w:r>
        <w:rPr>
          <w:rFonts w:ascii="PT Serif" w:hAnsi="PT Serif" w:hint="eastAsia"/>
          <w:sz w:val="21"/>
          <w:szCs w:val="21"/>
        </w:rPr>
        <w:t xml:space="preserve">.  The number of leader role switches for each </w:t>
      </w:r>
      <w:r>
        <w:rPr>
          <w:rFonts w:ascii="PT Serif" w:hAnsi="PT Serif"/>
          <w:sz w:val="21"/>
          <w:szCs w:val="21"/>
        </w:rPr>
        <w:t>pair</w:t>
      </w:r>
      <w:r>
        <w:rPr>
          <w:rFonts w:ascii="PT Serif" w:hAnsi="PT Serif" w:hint="eastAsia"/>
          <w:sz w:val="21"/>
          <w:szCs w:val="21"/>
        </w:rPr>
        <w:t>.</w:t>
      </w:r>
    </w:p>
    <w:tbl>
      <w:tblPr>
        <w:tblW w:w="6720" w:type="dxa"/>
        <w:tblLook w:val="04A0" w:firstRow="1" w:lastRow="0" w:firstColumn="1" w:lastColumn="0" w:noHBand="0" w:noVBand="1"/>
      </w:tblPr>
      <w:tblGrid>
        <w:gridCol w:w="2400"/>
        <w:gridCol w:w="1152"/>
        <w:gridCol w:w="1584"/>
        <w:gridCol w:w="1584"/>
      </w:tblGrid>
      <w:tr w:rsidR="008D4AE5" w:rsidRPr="008D4AE5" w14:paraId="6E2D157E" w14:textId="5F0A4474" w:rsidTr="008D4AE5">
        <w:trPr>
          <w:trHeight w:val="300"/>
        </w:trPr>
        <w:tc>
          <w:tcPr>
            <w:tcW w:w="2400" w:type="dxa"/>
            <w:tcBorders>
              <w:top w:val="nil"/>
              <w:left w:val="nil"/>
              <w:bottom w:val="single" w:sz="4" w:space="0" w:color="auto"/>
              <w:right w:val="nil"/>
            </w:tcBorders>
            <w:shd w:val="clear" w:color="000000" w:fill="FFFFFF"/>
            <w:noWrap/>
            <w:vAlign w:val="bottom"/>
            <w:hideMark/>
          </w:tcPr>
          <w:p w14:paraId="0639E540" w14:textId="77777777" w:rsidR="008D4AE5" w:rsidRPr="008D4AE5" w:rsidRDefault="008D4AE5"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video</w:t>
            </w:r>
          </w:p>
        </w:tc>
        <w:tc>
          <w:tcPr>
            <w:tcW w:w="1152" w:type="dxa"/>
            <w:tcBorders>
              <w:top w:val="nil"/>
              <w:left w:val="nil"/>
              <w:bottom w:val="single" w:sz="4" w:space="0" w:color="auto"/>
              <w:right w:val="nil"/>
            </w:tcBorders>
            <w:shd w:val="clear" w:color="000000" w:fill="FFFFFF"/>
            <w:noWrap/>
            <w:vAlign w:val="bottom"/>
            <w:hideMark/>
          </w:tcPr>
          <w:p w14:paraId="761C6B9D" w14:textId="77777777" w:rsidR="008D4AE5" w:rsidRPr="008D4AE5" w:rsidRDefault="008D4AE5"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dish size</w:t>
            </w:r>
          </w:p>
        </w:tc>
        <w:tc>
          <w:tcPr>
            <w:tcW w:w="1584" w:type="dxa"/>
            <w:tcBorders>
              <w:top w:val="nil"/>
              <w:left w:val="nil"/>
              <w:bottom w:val="single" w:sz="4" w:space="0" w:color="auto"/>
              <w:right w:val="nil"/>
            </w:tcBorders>
            <w:shd w:val="clear" w:color="000000" w:fill="FFFFFF"/>
            <w:noWrap/>
            <w:vAlign w:val="bottom"/>
            <w:hideMark/>
          </w:tcPr>
          <w:p w14:paraId="3B595C0C" w14:textId="77777777" w:rsidR="008D4AE5" w:rsidRPr="008D4AE5" w:rsidRDefault="008D4AE5"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leader switches</w:t>
            </w:r>
          </w:p>
        </w:tc>
        <w:tc>
          <w:tcPr>
            <w:tcW w:w="1584" w:type="dxa"/>
            <w:tcBorders>
              <w:top w:val="nil"/>
              <w:left w:val="nil"/>
              <w:bottom w:val="single" w:sz="4" w:space="0" w:color="auto"/>
              <w:right w:val="nil"/>
            </w:tcBorders>
            <w:shd w:val="clear" w:color="000000" w:fill="FFFFFF"/>
          </w:tcPr>
          <w:p w14:paraId="27F10D21" w14:textId="77777777" w:rsidR="008D4AE5" w:rsidRPr="008D4AE5" w:rsidRDefault="008D4AE5" w:rsidP="008D4AE5">
            <w:pPr>
              <w:spacing w:after="0" w:line="240" w:lineRule="auto"/>
              <w:rPr>
                <w:rFonts w:ascii="PT Serif" w:eastAsia="Times New Roman" w:hAnsi="PT Serif" w:cs="Times New Roman"/>
                <w:color w:val="000000"/>
                <w:kern w:val="0"/>
                <w:sz w:val="20"/>
                <w:szCs w:val="20"/>
                <w14:ligatures w14:val="none"/>
              </w:rPr>
            </w:pPr>
          </w:p>
        </w:tc>
      </w:tr>
      <w:tr w:rsidR="008D4AE5" w:rsidRPr="008D4AE5" w14:paraId="5D84875A" w14:textId="65916F8C" w:rsidTr="008D4AE5">
        <w:trPr>
          <w:trHeight w:val="300"/>
        </w:trPr>
        <w:tc>
          <w:tcPr>
            <w:tcW w:w="2400" w:type="dxa"/>
            <w:tcBorders>
              <w:top w:val="nil"/>
              <w:left w:val="nil"/>
              <w:bottom w:val="nil"/>
              <w:right w:val="nil"/>
            </w:tcBorders>
            <w:shd w:val="clear" w:color="000000" w:fill="FFFFFF"/>
            <w:noWrap/>
            <w:vAlign w:val="bottom"/>
            <w:hideMark/>
          </w:tcPr>
          <w:p w14:paraId="529E7A8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Hod_sjo_FM_90_A_02</w:t>
            </w:r>
          </w:p>
        </w:tc>
        <w:tc>
          <w:tcPr>
            <w:tcW w:w="1152" w:type="dxa"/>
            <w:tcBorders>
              <w:top w:val="nil"/>
              <w:left w:val="nil"/>
              <w:bottom w:val="nil"/>
              <w:right w:val="nil"/>
            </w:tcBorders>
            <w:shd w:val="clear" w:color="000000" w:fill="FFFFFF"/>
            <w:noWrap/>
            <w:vAlign w:val="bottom"/>
            <w:hideMark/>
          </w:tcPr>
          <w:p w14:paraId="24CEB14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872F743"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17712F6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669A3DE9" w14:textId="6C34E260" w:rsidTr="008D4AE5">
        <w:trPr>
          <w:trHeight w:val="300"/>
        </w:trPr>
        <w:tc>
          <w:tcPr>
            <w:tcW w:w="2400" w:type="dxa"/>
            <w:tcBorders>
              <w:top w:val="nil"/>
              <w:left w:val="nil"/>
              <w:bottom w:val="nil"/>
              <w:right w:val="nil"/>
            </w:tcBorders>
            <w:shd w:val="clear" w:color="000000" w:fill="FFFFFF"/>
            <w:noWrap/>
            <w:vAlign w:val="bottom"/>
            <w:hideMark/>
          </w:tcPr>
          <w:p w14:paraId="4049628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Hod_sjo_FM_90_A_03</w:t>
            </w:r>
          </w:p>
        </w:tc>
        <w:tc>
          <w:tcPr>
            <w:tcW w:w="1152" w:type="dxa"/>
            <w:tcBorders>
              <w:top w:val="nil"/>
              <w:left w:val="nil"/>
              <w:bottom w:val="nil"/>
              <w:right w:val="nil"/>
            </w:tcBorders>
            <w:shd w:val="clear" w:color="000000" w:fill="FFFFFF"/>
            <w:noWrap/>
            <w:vAlign w:val="bottom"/>
            <w:hideMark/>
          </w:tcPr>
          <w:p w14:paraId="5A54F4C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083EA70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c>
          <w:tcPr>
            <w:tcW w:w="1584" w:type="dxa"/>
            <w:tcBorders>
              <w:top w:val="nil"/>
              <w:left w:val="nil"/>
              <w:bottom w:val="nil"/>
              <w:right w:val="nil"/>
            </w:tcBorders>
            <w:shd w:val="clear" w:color="000000" w:fill="FFFFFF"/>
          </w:tcPr>
          <w:p w14:paraId="43DD7A2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4A5A3CA5" w14:textId="22A41EFC" w:rsidTr="008D4AE5">
        <w:trPr>
          <w:trHeight w:val="300"/>
        </w:trPr>
        <w:tc>
          <w:tcPr>
            <w:tcW w:w="2400" w:type="dxa"/>
            <w:tcBorders>
              <w:top w:val="nil"/>
              <w:left w:val="nil"/>
              <w:bottom w:val="nil"/>
              <w:right w:val="nil"/>
            </w:tcBorders>
            <w:shd w:val="clear" w:color="000000" w:fill="FFFFFF"/>
            <w:noWrap/>
            <w:vAlign w:val="bottom"/>
            <w:hideMark/>
          </w:tcPr>
          <w:p w14:paraId="4645FE5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Hod_sjo_FM_90_A_05</w:t>
            </w:r>
          </w:p>
        </w:tc>
        <w:tc>
          <w:tcPr>
            <w:tcW w:w="1152" w:type="dxa"/>
            <w:tcBorders>
              <w:top w:val="nil"/>
              <w:left w:val="nil"/>
              <w:bottom w:val="nil"/>
              <w:right w:val="nil"/>
            </w:tcBorders>
            <w:shd w:val="clear" w:color="000000" w:fill="FFFFFF"/>
            <w:noWrap/>
            <w:vAlign w:val="bottom"/>
            <w:hideMark/>
          </w:tcPr>
          <w:p w14:paraId="063B42A0"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A77A0A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0D4563D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44BCFF47" w14:textId="3A141515" w:rsidTr="008D4AE5">
        <w:trPr>
          <w:trHeight w:val="300"/>
        </w:trPr>
        <w:tc>
          <w:tcPr>
            <w:tcW w:w="2400" w:type="dxa"/>
            <w:tcBorders>
              <w:top w:val="nil"/>
              <w:left w:val="nil"/>
              <w:bottom w:val="nil"/>
              <w:right w:val="nil"/>
            </w:tcBorders>
            <w:shd w:val="clear" w:color="000000" w:fill="FFFFFF"/>
            <w:noWrap/>
            <w:vAlign w:val="bottom"/>
            <w:hideMark/>
          </w:tcPr>
          <w:p w14:paraId="02D55EF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Hod_sjo_FM_90_A_06</w:t>
            </w:r>
          </w:p>
        </w:tc>
        <w:tc>
          <w:tcPr>
            <w:tcW w:w="1152" w:type="dxa"/>
            <w:tcBorders>
              <w:top w:val="nil"/>
              <w:left w:val="nil"/>
              <w:bottom w:val="nil"/>
              <w:right w:val="nil"/>
            </w:tcBorders>
            <w:shd w:val="clear" w:color="000000" w:fill="FFFFFF"/>
            <w:noWrap/>
            <w:vAlign w:val="bottom"/>
            <w:hideMark/>
          </w:tcPr>
          <w:p w14:paraId="4EA8AEC0"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3844DC1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c>
          <w:tcPr>
            <w:tcW w:w="1584" w:type="dxa"/>
            <w:tcBorders>
              <w:top w:val="nil"/>
              <w:left w:val="nil"/>
              <w:bottom w:val="nil"/>
              <w:right w:val="nil"/>
            </w:tcBorders>
            <w:shd w:val="clear" w:color="000000" w:fill="FFFFFF"/>
          </w:tcPr>
          <w:p w14:paraId="2F79A8A3"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133598F1" w14:textId="69473F2B" w:rsidTr="008D4AE5">
        <w:trPr>
          <w:trHeight w:val="300"/>
        </w:trPr>
        <w:tc>
          <w:tcPr>
            <w:tcW w:w="2400" w:type="dxa"/>
            <w:tcBorders>
              <w:top w:val="nil"/>
              <w:left w:val="nil"/>
              <w:bottom w:val="nil"/>
              <w:right w:val="nil"/>
            </w:tcBorders>
            <w:shd w:val="clear" w:color="000000" w:fill="FFFFFF"/>
            <w:noWrap/>
            <w:vAlign w:val="bottom"/>
            <w:hideMark/>
          </w:tcPr>
          <w:p w14:paraId="219A303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Hod_sjo_FM_90_A_07</w:t>
            </w:r>
          </w:p>
        </w:tc>
        <w:tc>
          <w:tcPr>
            <w:tcW w:w="1152" w:type="dxa"/>
            <w:tcBorders>
              <w:top w:val="nil"/>
              <w:left w:val="nil"/>
              <w:bottom w:val="nil"/>
              <w:right w:val="nil"/>
            </w:tcBorders>
            <w:shd w:val="clear" w:color="000000" w:fill="FFFFFF"/>
            <w:noWrap/>
            <w:vAlign w:val="bottom"/>
            <w:hideMark/>
          </w:tcPr>
          <w:p w14:paraId="33389DA0"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1E03CF5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6D4F392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6B6358B3" w14:textId="1351440C" w:rsidTr="008D4AE5">
        <w:trPr>
          <w:trHeight w:val="300"/>
        </w:trPr>
        <w:tc>
          <w:tcPr>
            <w:tcW w:w="2400" w:type="dxa"/>
            <w:tcBorders>
              <w:top w:val="nil"/>
              <w:left w:val="nil"/>
              <w:bottom w:val="nil"/>
              <w:right w:val="nil"/>
            </w:tcBorders>
            <w:shd w:val="clear" w:color="000000" w:fill="FFFFFF"/>
            <w:noWrap/>
            <w:vAlign w:val="bottom"/>
            <w:hideMark/>
          </w:tcPr>
          <w:p w14:paraId="0A391DB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Hod_sjo_FM_90_A_08</w:t>
            </w:r>
          </w:p>
        </w:tc>
        <w:tc>
          <w:tcPr>
            <w:tcW w:w="1152" w:type="dxa"/>
            <w:tcBorders>
              <w:top w:val="nil"/>
              <w:left w:val="nil"/>
              <w:bottom w:val="nil"/>
              <w:right w:val="nil"/>
            </w:tcBorders>
            <w:shd w:val="clear" w:color="000000" w:fill="FFFFFF"/>
            <w:noWrap/>
            <w:vAlign w:val="bottom"/>
            <w:hideMark/>
          </w:tcPr>
          <w:p w14:paraId="4C357F85"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3B69F83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2FAC4BF7"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4813ECA6" w14:textId="7FEB00C4" w:rsidTr="008D4AE5">
        <w:trPr>
          <w:trHeight w:val="300"/>
        </w:trPr>
        <w:tc>
          <w:tcPr>
            <w:tcW w:w="2400" w:type="dxa"/>
            <w:tcBorders>
              <w:top w:val="nil"/>
              <w:left w:val="nil"/>
              <w:bottom w:val="nil"/>
              <w:right w:val="nil"/>
            </w:tcBorders>
            <w:shd w:val="clear" w:color="000000" w:fill="FFFFFF"/>
            <w:noWrap/>
            <w:vAlign w:val="bottom"/>
            <w:hideMark/>
          </w:tcPr>
          <w:p w14:paraId="5D4EB041"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Hod_sjo_FM_90_A_09</w:t>
            </w:r>
          </w:p>
        </w:tc>
        <w:tc>
          <w:tcPr>
            <w:tcW w:w="1152" w:type="dxa"/>
            <w:tcBorders>
              <w:top w:val="nil"/>
              <w:left w:val="nil"/>
              <w:bottom w:val="nil"/>
              <w:right w:val="nil"/>
            </w:tcBorders>
            <w:shd w:val="clear" w:color="000000" w:fill="FFFFFF"/>
            <w:noWrap/>
            <w:vAlign w:val="bottom"/>
            <w:hideMark/>
          </w:tcPr>
          <w:p w14:paraId="2ECC96BD"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79BFA46D"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75896EB0"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52F3F25C" w14:textId="34685026" w:rsidTr="008D4AE5">
        <w:trPr>
          <w:trHeight w:val="300"/>
        </w:trPr>
        <w:tc>
          <w:tcPr>
            <w:tcW w:w="2400" w:type="dxa"/>
            <w:tcBorders>
              <w:top w:val="nil"/>
              <w:left w:val="nil"/>
              <w:bottom w:val="nil"/>
              <w:right w:val="nil"/>
            </w:tcBorders>
            <w:shd w:val="clear" w:color="000000" w:fill="FFFFFF"/>
            <w:noWrap/>
            <w:vAlign w:val="bottom"/>
            <w:hideMark/>
          </w:tcPr>
          <w:p w14:paraId="3F6A6A4E"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Hod_sjo_FM_90_A_10</w:t>
            </w:r>
          </w:p>
        </w:tc>
        <w:tc>
          <w:tcPr>
            <w:tcW w:w="1152" w:type="dxa"/>
            <w:tcBorders>
              <w:top w:val="nil"/>
              <w:left w:val="nil"/>
              <w:bottom w:val="nil"/>
              <w:right w:val="nil"/>
            </w:tcBorders>
            <w:shd w:val="clear" w:color="000000" w:fill="FFFFFF"/>
            <w:noWrap/>
            <w:vAlign w:val="bottom"/>
            <w:hideMark/>
          </w:tcPr>
          <w:p w14:paraId="707D0F8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08CA463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20D77F2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1A9846D5" w14:textId="06368BC3" w:rsidTr="008D4AE5">
        <w:trPr>
          <w:trHeight w:val="300"/>
        </w:trPr>
        <w:tc>
          <w:tcPr>
            <w:tcW w:w="2400" w:type="dxa"/>
            <w:tcBorders>
              <w:top w:val="nil"/>
              <w:left w:val="nil"/>
              <w:bottom w:val="nil"/>
              <w:right w:val="nil"/>
            </w:tcBorders>
            <w:shd w:val="clear" w:color="000000" w:fill="FFFFFF"/>
            <w:noWrap/>
            <w:vAlign w:val="bottom"/>
            <w:hideMark/>
          </w:tcPr>
          <w:p w14:paraId="73A59979"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Hod_sjo_FM_90_A_14</w:t>
            </w:r>
          </w:p>
        </w:tc>
        <w:tc>
          <w:tcPr>
            <w:tcW w:w="1152" w:type="dxa"/>
            <w:tcBorders>
              <w:top w:val="nil"/>
              <w:left w:val="nil"/>
              <w:bottom w:val="nil"/>
              <w:right w:val="nil"/>
            </w:tcBorders>
            <w:shd w:val="clear" w:color="000000" w:fill="FFFFFF"/>
            <w:noWrap/>
            <w:vAlign w:val="bottom"/>
            <w:hideMark/>
          </w:tcPr>
          <w:p w14:paraId="32FD9FE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46ED59B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759C63F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5CFDCE46" w14:textId="0BB420C6" w:rsidTr="008D4AE5">
        <w:trPr>
          <w:trHeight w:val="300"/>
        </w:trPr>
        <w:tc>
          <w:tcPr>
            <w:tcW w:w="2400" w:type="dxa"/>
            <w:tcBorders>
              <w:top w:val="nil"/>
              <w:left w:val="nil"/>
              <w:bottom w:val="nil"/>
              <w:right w:val="nil"/>
            </w:tcBorders>
            <w:shd w:val="clear" w:color="000000" w:fill="FFFFFF"/>
            <w:noWrap/>
            <w:vAlign w:val="bottom"/>
            <w:hideMark/>
          </w:tcPr>
          <w:p w14:paraId="5EE2226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Hod_sjo_FM_90_A_15</w:t>
            </w:r>
          </w:p>
        </w:tc>
        <w:tc>
          <w:tcPr>
            <w:tcW w:w="1152" w:type="dxa"/>
            <w:tcBorders>
              <w:top w:val="nil"/>
              <w:left w:val="nil"/>
              <w:bottom w:val="nil"/>
              <w:right w:val="nil"/>
            </w:tcBorders>
            <w:shd w:val="clear" w:color="000000" w:fill="FFFFFF"/>
            <w:noWrap/>
            <w:vAlign w:val="bottom"/>
            <w:hideMark/>
          </w:tcPr>
          <w:p w14:paraId="244FD9FD"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66A745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185A1330"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56955A39" w14:textId="529EE84F" w:rsidTr="008D4AE5">
        <w:trPr>
          <w:trHeight w:val="300"/>
        </w:trPr>
        <w:tc>
          <w:tcPr>
            <w:tcW w:w="2400" w:type="dxa"/>
            <w:tcBorders>
              <w:top w:val="nil"/>
              <w:left w:val="nil"/>
              <w:bottom w:val="nil"/>
              <w:right w:val="nil"/>
            </w:tcBorders>
            <w:shd w:val="clear" w:color="000000" w:fill="FFFFFF"/>
            <w:noWrap/>
            <w:vAlign w:val="bottom"/>
            <w:hideMark/>
          </w:tcPr>
          <w:p w14:paraId="0FDF34C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Hod_sjo_FM_150_A_02</w:t>
            </w:r>
          </w:p>
        </w:tc>
        <w:tc>
          <w:tcPr>
            <w:tcW w:w="1152" w:type="dxa"/>
            <w:tcBorders>
              <w:top w:val="nil"/>
              <w:left w:val="nil"/>
              <w:bottom w:val="nil"/>
              <w:right w:val="nil"/>
            </w:tcBorders>
            <w:shd w:val="clear" w:color="000000" w:fill="FFFFFF"/>
            <w:noWrap/>
            <w:vAlign w:val="bottom"/>
            <w:hideMark/>
          </w:tcPr>
          <w:p w14:paraId="00F7F4C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4377661E"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354310A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0072AA67" w14:textId="68E32E29" w:rsidTr="008D4AE5">
        <w:trPr>
          <w:trHeight w:val="300"/>
        </w:trPr>
        <w:tc>
          <w:tcPr>
            <w:tcW w:w="2400" w:type="dxa"/>
            <w:tcBorders>
              <w:top w:val="nil"/>
              <w:left w:val="nil"/>
              <w:bottom w:val="nil"/>
              <w:right w:val="nil"/>
            </w:tcBorders>
            <w:shd w:val="clear" w:color="000000" w:fill="FFFFFF"/>
            <w:noWrap/>
            <w:vAlign w:val="bottom"/>
            <w:hideMark/>
          </w:tcPr>
          <w:p w14:paraId="3AB33365"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Hod_sjo_FM_150_A_03</w:t>
            </w:r>
          </w:p>
        </w:tc>
        <w:tc>
          <w:tcPr>
            <w:tcW w:w="1152" w:type="dxa"/>
            <w:tcBorders>
              <w:top w:val="nil"/>
              <w:left w:val="nil"/>
              <w:bottom w:val="nil"/>
              <w:right w:val="nil"/>
            </w:tcBorders>
            <w:shd w:val="clear" w:color="000000" w:fill="FFFFFF"/>
            <w:noWrap/>
            <w:vAlign w:val="bottom"/>
            <w:hideMark/>
          </w:tcPr>
          <w:p w14:paraId="07C778B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0A6FDCB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c>
          <w:tcPr>
            <w:tcW w:w="1584" w:type="dxa"/>
            <w:tcBorders>
              <w:top w:val="nil"/>
              <w:left w:val="nil"/>
              <w:bottom w:val="nil"/>
              <w:right w:val="nil"/>
            </w:tcBorders>
            <w:shd w:val="clear" w:color="000000" w:fill="FFFFFF"/>
          </w:tcPr>
          <w:p w14:paraId="6E6EC40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04E11694" w14:textId="2A62C797" w:rsidTr="008D4AE5">
        <w:trPr>
          <w:trHeight w:val="300"/>
        </w:trPr>
        <w:tc>
          <w:tcPr>
            <w:tcW w:w="2400" w:type="dxa"/>
            <w:tcBorders>
              <w:top w:val="nil"/>
              <w:left w:val="nil"/>
              <w:bottom w:val="nil"/>
              <w:right w:val="nil"/>
            </w:tcBorders>
            <w:shd w:val="clear" w:color="000000" w:fill="FFFFFF"/>
            <w:noWrap/>
            <w:vAlign w:val="bottom"/>
            <w:hideMark/>
          </w:tcPr>
          <w:p w14:paraId="49FFF00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Hod_sjo_FM_150_A_05</w:t>
            </w:r>
          </w:p>
        </w:tc>
        <w:tc>
          <w:tcPr>
            <w:tcW w:w="1152" w:type="dxa"/>
            <w:tcBorders>
              <w:top w:val="nil"/>
              <w:left w:val="nil"/>
              <w:bottom w:val="nil"/>
              <w:right w:val="nil"/>
            </w:tcBorders>
            <w:shd w:val="clear" w:color="000000" w:fill="FFFFFF"/>
            <w:noWrap/>
            <w:vAlign w:val="bottom"/>
            <w:hideMark/>
          </w:tcPr>
          <w:p w14:paraId="7AA94397"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4A9302D9"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2A8FA25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7EEF18C9" w14:textId="63534C60" w:rsidTr="008D4AE5">
        <w:trPr>
          <w:trHeight w:val="300"/>
        </w:trPr>
        <w:tc>
          <w:tcPr>
            <w:tcW w:w="2400" w:type="dxa"/>
            <w:tcBorders>
              <w:top w:val="nil"/>
              <w:left w:val="nil"/>
              <w:bottom w:val="nil"/>
              <w:right w:val="nil"/>
            </w:tcBorders>
            <w:shd w:val="clear" w:color="000000" w:fill="FFFFFF"/>
            <w:noWrap/>
            <w:vAlign w:val="bottom"/>
            <w:hideMark/>
          </w:tcPr>
          <w:p w14:paraId="4A2BD3C7"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Hod_sjo_FM_150_A_06</w:t>
            </w:r>
          </w:p>
        </w:tc>
        <w:tc>
          <w:tcPr>
            <w:tcW w:w="1152" w:type="dxa"/>
            <w:tcBorders>
              <w:top w:val="nil"/>
              <w:left w:val="nil"/>
              <w:bottom w:val="nil"/>
              <w:right w:val="nil"/>
            </w:tcBorders>
            <w:shd w:val="clear" w:color="000000" w:fill="FFFFFF"/>
            <w:noWrap/>
            <w:vAlign w:val="bottom"/>
            <w:hideMark/>
          </w:tcPr>
          <w:p w14:paraId="0E6852F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5344514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0DA5F33E"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069C1A31" w14:textId="3271485F" w:rsidTr="008D4AE5">
        <w:trPr>
          <w:trHeight w:val="300"/>
        </w:trPr>
        <w:tc>
          <w:tcPr>
            <w:tcW w:w="2400" w:type="dxa"/>
            <w:tcBorders>
              <w:top w:val="nil"/>
              <w:left w:val="nil"/>
              <w:bottom w:val="nil"/>
              <w:right w:val="nil"/>
            </w:tcBorders>
            <w:shd w:val="clear" w:color="000000" w:fill="FFFFFF"/>
            <w:noWrap/>
            <w:vAlign w:val="bottom"/>
            <w:hideMark/>
          </w:tcPr>
          <w:p w14:paraId="3596CAD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Hod_sjo_FM_150_A_07</w:t>
            </w:r>
          </w:p>
        </w:tc>
        <w:tc>
          <w:tcPr>
            <w:tcW w:w="1152" w:type="dxa"/>
            <w:tcBorders>
              <w:top w:val="nil"/>
              <w:left w:val="nil"/>
              <w:bottom w:val="nil"/>
              <w:right w:val="nil"/>
            </w:tcBorders>
            <w:shd w:val="clear" w:color="000000" w:fill="FFFFFF"/>
            <w:noWrap/>
            <w:vAlign w:val="bottom"/>
            <w:hideMark/>
          </w:tcPr>
          <w:p w14:paraId="74F12CDD"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63531D6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c>
          <w:tcPr>
            <w:tcW w:w="1584" w:type="dxa"/>
            <w:tcBorders>
              <w:top w:val="nil"/>
              <w:left w:val="nil"/>
              <w:bottom w:val="nil"/>
              <w:right w:val="nil"/>
            </w:tcBorders>
            <w:shd w:val="clear" w:color="000000" w:fill="FFFFFF"/>
          </w:tcPr>
          <w:p w14:paraId="3EF23CDA"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2B8B26D1" w14:textId="6E1556F4" w:rsidTr="008D4AE5">
        <w:trPr>
          <w:trHeight w:val="300"/>
        </w:trPr>
        <w:tc>
          <w:tcPr>
            <w:tcW w:w="2400" w:type="dxa"/>
            <w:tcBorders>
              <w:top w:val="nil"/>
              <w:left w:val="nil"/>
              <w:bottom w:val="nil"/>
              <w:right w:val="nil"/>
            </w:tcBorders>
            <w:shd w:val="clear" w:color="000000" w:fill="FFFFFF"/>
            <w:noWrap/>
            <w:vAlign w:val="bottom"/>
            <w:hideMark/>
          </w:tcPr>
          <w:p w14:paraId="2DA5837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Hod_sjo_FM_150_A_08</w:t>
            </w:r>
          </w:p>
        </w:tc>
        <w:tc>
          <w:tcPr>
            <w:tcW w:w="1152" w:type="dxa"/>
            <w:tcBorders>
              <w:top w:val="nil"/>
              <w:left w:val="nil"/>
              <w:bottom w:val="nil"/>
              <w:right w:val="nil"/>
            </w:tcBorders>
            <w:shd w:val="clear" w:color="000000" w:fill="FFFFFF"/>
            <w:noWrap/>
            <w:vAlign w:val="bottom"/>
            <w:hideMark/>
          </w:tcPr>
          <w:p w14:paraId="41B273B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760EA98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43B5ADBA"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060DBE0E" w14:textId="2BD67F61" w:rsidTr="008D4AE5">
        <w:trPr>
          <w:trHeight w:val="300"/>
        </w:trPr>
        <w:tc>
          <w:tcPr>
            <w:tcW w:w="2400" w:type="dxa"/>
            <w:tcBorders>
              <w:top w:val="nil"/>
              <w:left w:val="nil"/>
              <w:bottom w:val="nil"/>
              <w:right w:val="nil"/>
            </w:tcBorders>
            <w:shd w:val="clear" w:color="000000" w:fill="FFFFFF"/>
            <w:noWrap/>
            <w:vAlign w:val="bottom"/>
            <w:hideMark/>
          </w:tcPr>
          <w:p w14:paraId="145CFA5E"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Hod_sjo_FM_150_A_09</w:t>
            </w:r>
          </w:p>
        </w:tc>
        <w:tc>
          <w:tcPr>
            <w:tcW w:w="1152" w:type="dxa"/>
            <w:tcBorders>
              <w:top w:val="nil"/>
              <w:left w:val="nil"/>
              <w:bottom w:val="nil"/>
              <w:right w:val="nil"/>
            </w:tcBorders>
            <w:shd w:val="clear" w:color="000000" w:fill="FFFFFF"/>
            <w:noWrap/>
            <w:vAlign w:val="bottom"/>
            <w:hideMark/>
          </w:tcPr>
          <w:p w14:paraId="4DFDA4D7"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16A9AAE5"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5EE178AA"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55218DDE" w14:textId="0ADEF617" w:rsidTr="008D4AE5">
        <w:trPr>
          <w:trHeight w:val="300"/>
        </w:trPr>
        <w:tc>
          <w:tcPr>
            <w:tcW w:w="2400" w:type="dxa"/>
            <w:tcBorders>
              <w:top w:val="nil"/>
              <w:left w:val="nil"/>
              <w:bottom w:val="nil"/>
              <w:right w:val="nil"/>
            </w:tcBorders>
            <w:shd w:val="clear" w:color="000000" w:fill="FFFFFF"/>
            <w:noWrap/>
            <w:vAlign w:val="bottom"/>
            <w:hideMark/>
          </w:tcPr>
          <w:p w14:paraId="5840CEAA"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Hod_sjo_FM_150_A_10</w:t>
            </w:r>
          </w:p>
        </w:tc>
        <w:tc>
          <w:tcPr>
            <w:tcW w:w="1152" w:type="dxa"/>
            <w:tcBorders>
              <w:top w:val="nil"/>
              <w:left w:val="nil"/>
              <w:bottom w:val="nil"/>
              <w:right w:val="nil"/>
            </w:tcBorders>
            <w:shd w:val="clear" w:color="000000" w:fill="FFFFFF"/>
            <w:noWrap/>
            <w:vAlign w:val="bottom"/>
            <w:hideMark/>
          </w:tcPr>
          <w:p w14:paraId="494536B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7F50AD9E"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26938C2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310CDA39" w14:textId="057465B3" w:rsidTr="008D4AE5">
        <w:trPr>
          <w:trHeight w:val="300"/>
        </w:trPr>
        <w:tc>
          <w:tcPr>
            <w:tcW w:w="2400" w:type="dxa"/>
            <w:tcBorders>
              <w:top w:val="nil"/>
              <w:left w:val="nil"/>
              <w:bottom w:val="nil"/>
              <w:right w:val="nil"/>
            </w:tcBorders>
            <w:shd w:val="clear" w:color="000000" w:fill="FFFFFF"/>
            <w:noWrap/>
            <w:vAlign w:val="bottom"/>
            <w:hideMark/>
          </w:tcPr>
          <w:p w14:paraId="034C671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Hod_sjo_FM_150_A_14</w:t>
            </w:r>
          </w:p>
        </w:tc>
        <w:tc>
          <w:tcPr>
            <w:tcW w:w="1152" w:type="dxa"/>
            <w:tcBorders>
              <w:top w:val="nil"/>
              <w:left w:val="nil"/>
              <w:bottom w:val="nil"/>
              <w:right w:val="nil"/>
            </w:tcBorders>
            <w:shd w:val="clear" w:color="000000" w:fill="FFFFFF"/>
            <w:noWrap/>
            <w:vAlign w:val="bottom"/>
            <w:hideMark/>
          </w:tcPr>
          <w:p w14:paraId="251B0D2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19D5904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5D6E39F9"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6151B3F2" w14:textId="68B2FD44" w:rsidTr="008D4AE5">
        <w:trPr>
          <w:trHeight w:val="300"/>
        </w:trPr>
        <w:tc>
          <w:tcPr>
            <w:tcW w:w="2400" w:type="dxa"/>
            <w:tcBorders>
              <w:top w:val="nil"/>
              <w:left w:val="nil"/>
              <w:bottom w:val="single" w:sz="4" w:space="0" w:color="auto"/>
              <w:right w:val="nil"/>
            </w:tcBorders>
            <w:shd w:val="clear" w:color="000000" w:fill="FFFFFF"/>
            <w:noWrap/>
            <w:vAlign w:val="bottom"/>
            <w:hideMark/>
          </w:tcPr>
          <w:p w14:paraId="551C7BC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Hod_sjo_FM_150_A_15</w:t>
            </w:r>
          </w:p>
        </w:tc>
        <w:tc>
          <w:tcPr>
            <w:tcW w:w="1152" w:type="dxa"/>
            <w:tcBorders>
              <w:top w:val="nil"/>
              <w:left w:val="nil"/>
              <w:bottom w:val="single" w:sz="4" w:space="0" w:color="auto"/>
              <w:right w:val="nil"/>
            </w:tcBorders>
            <w:shd w:val="clear" w:color="000000" w:fill="FFFFFF"/>
            <w:noWrap/>
            <w:vAlign w:val="bottom"/>
            <w:hideMark/>
          </w:tcPr>
          <w:p w14:paraId="40C618B3"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single" w:sz="4" w:space="0" w:color="auto"/>
              <w:right w:val="nil"/>
            </w:tcBorders>
            <w:shd w:val="clear" w:color="000000" w:fill="FFFFFF"/>
            <w:noWrap/>
            <w:vAlign w:val="bottom"/>
            <w:hideMark/>
          </w:tcPr>
          <w:p w14:paraId="0AAE71D5"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single" w:sz="4" w:space="0" w:color="auto"/>
              <w:right w:val="nil"/>
            </w:tcBorders>
            <w:shd w:val="clear" w:color="000000" w:fill="FFFFFF"/>
          </w:tcPr>
          <w:p w14:paraId="35AB048D"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bl>
    <w:p w14:paraId="20A19075" w14:textId="77777777" w:rsidR="006C7D07" w:rsidRDefault="006C7D07" w:rsidP="009A22D3">
      <w:pPr>
        <w:snapToGrid w:val="0"/>
        <w:spacing w:after="0" w:line="240" w:lineRule="auto"/>
        <w:jc w:val="both"/>
        <w:rPr>
          <w:rFonts w:ascii="PT Serif" w:hAnsi="PT Serif"/>
          <w:sz w:val="21"/>
          <w:szCs w:val="21"/>
        </w:rPr>
      </w:pPr>
    </w:p>
    <w:p w14:paraId="1F3928C1" w14:textId="6EBC6440" w:rsidR="005551E9" w:rsidRDefault="005551E9" w:rsidP="009A22D3">
      <w:pPr>
        <w:snapToGrid w:val="0"/>
        <w:spacing w:after="0" w:line="240" w:lineRule="auto"/>
        <w:jc w:val="both"/>
        <w:rPr>
          <w:ins w:id="46" w:author="大博 中園" w:date="2025-04-22T11:20:00Z" w16du:dateUtc="2025-04-22T02:20:00Z"/>
          <w:rFonts w:ascii="PT Serif" w:hAnsi="PT Serif"/>
          <w:sz w:val="21"/>
          <w:szCs w:val="21"/>
        </w:rPr>
      </w:pPr>
      <w:r w:rsidRPr="005551E9">
        <w:rPr>
          <w:rFonts w:ascii="PT Serif" w:hAnsi="PT Serif" w:hint="eastAsia"/>
          <w:b/>
          <w:bCs/>
          <w:sz w:val="21"/>
          <w:szCs w:val="21"/>
        </w:rPr>
        <w:t>Legend for Video 1</w:t>
      </w:r>
      <w:r>
        <w:rPr>
          <w:rFonts w:ascii="PT Serif" w:hAnsi="PT Serif" w:hint="eastAsia"/>
          <w:sz w:val="21"/>
          <w:szCs w:val="21"/>
        </w:rPr>
        <w:t>. The example video clips of male-led (left) and female-led (right) tandem runs.</w:t>
      </w:r>
    </w:p>
    <w:p w14:paraId="7C30FF2B" w14:textId="77777777" w:rsidR="006E736E" w:rsidRDefault="006E736E" w:rsidP="009A22D3">
      <w:pPr>
        <w:snapToGrid w:val="0"/>
        <w:spacing w:after="0" w:line="240" w:lineRule="auto"/>
        <w:jc w:val="both"/>
        <w:rPr>
          <w:ins w:id="47" w:author="大博 中園" w:date="2025-04-22T11:20:00Z" w16du:dateUtc="2025-04-22T02:20:00Z"/>
          <w:rFonts w:ascii="PT Serif" w:hAnsi="PT Serif"/>
          <w:sz w:val="21"/>
          <w:szCs w:val="21"/>
        </w:rPr>
      </w:pPr>
    </w:p>
    <w:p w14:paraId="41BE0B6B" w14:textId="43BDE213" w:rsidR="006E736E" w:rsidRPr="006C7D07" w:rsidRDefault="006E736E" w:rsidP="0061355D">
      <w:pPr>
        <w:snapToGrid w:val="0"/>
        <w:spacing w:after="0" w:line="240" w:lineRule="auto"/>
        <w:jc w:val="both"/>
        <w:rPr>
          <w:rFonts w:ascii="PT Serif" w:hAnsi="PT Serif"/>
          <w:sz w:val="21"/>
          <w:szCs w:val="21"/>
        </w:rPr>
      </w:pPr>
    </w:p>
    <w:sectPr w:rsidR="006E736E" w:rsidRPr="006C7D07" w:rsidSect="006C7D07">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大博 中園" w:date="2025-04-23T15:58:00Z" w:initials="大中">
    <w:p w14:paraId="50B0B143" w14:textId="68E88750" w:rsidR="00CD43FF" w:rsidRDefault="00CD43FF">
      <w:pPr>
        <w:pStyle w:val="ad"/>
      </w:pPr>
      <w:r>
        <w:rPr>
          <w:rStyle w:val="ac"/>
        </w:rPr>
        <w:annotationRef/>
      </w:r>
      <w:r w:rsidR="00BB476B" w:rsidRPr="00BB476B">
        <w:t xml:space="preserve">Including a brief statement about the phylogenetic position of </w:t>
      </w:r>
      <w:r w:rsidR="00BB476B" w:rsidRPr="00BB476B">
        <w:rPr>
          <w:i/>
          <w:iCs/>
        </w:rPr>
        <w:t>Hodotermopsis</w:t>
      </w:r>
      <w:r w:rsidR="00BB476B" w:rsidRPr="00BB476B">
        <w:t xml:space="preserve"> in th</w:t>
      </w:r>
      <w:r w:rsidR="00A72CE3">
        <w:rPr>
          <w:rFonts w:hint="eastAsia"/>
        </w:rPr>
        <w:t>is</w:t>
      </w:r>
      <w:r w:rsidR="00BB476B" w:rsidRPr="00BB476B">
        <w:t xml:space="preserve"> paragraph would help clarify why this species is particularly well suited for addressing the evolutionary transition discussed in the preceding paragraph. Since the second paragraph highlights the importance of studying basal termite lineages positioned between </w:t>
      </w:r>
      <w:r w:rsidR="00BB476B" w:rsidRPr="00BB476B">
        <w:rPr>
          <w:i/>
          <w:iCs/>
        </w:rPr>
        <w:t>Cryptocercus</w:t>
      </w:r>
      <w:r w:rsidR="00BB476B" w:rsidRPr="00BB476B">
        <w:t xml:space="preserve"> and more derived termites, linking this point explicitly to </w:t>
      </w:r>
      <w:r w:rsidR="00BB476B" w:rsidRPr="00BB476B">
        <w:rPr>
          <w:i/>
          <w:iCs/>
        </w:rPr>
        <w:t>Hodotermopsis</w:t>
      </w:r>
      <w:r w:rsidR="00BB476B" w:rsidRPr="00BB476B">
        <w:t xml:space="preserve"> would improve the logical flow and reinforce the evolutionary relevance of the focal species.</w:t>
      </w:r>
    </w:p>
  </w:comment>
  <w:comment w:id="6" w:author="Nobuaki Mizumoto" w:date="2025-04-20T12:26:00Z" w:initials="NM">
    <w:p w14:paraId="7AED985D" w14:textId="77777777" w:rsidR="00B5028B" w:rsidRDefault="00B5028B" w:rsidP="00B5028B">
      <w:pPr>
        <w:pStyle w:val="ad"/>
        <w:rPr>
          <w:rFonts w:hint="eastAsia"/>
        </w:rPr>
      </w:pPr>
      <w:r>
        <w:rPr>
          <w:rStyle w:val="ac"/>
        </w:rPr>
        <w:annotationRef/>
      </w:r>
      <w:r>
        <w:t>&gt; Kanao-san, Nakazono-san, Expand these.</w:t>
      </w:r>
    </w:p>
  </w:comment>
  <w:comment w:id="7" w:author="大博 中園" w:date="2025-04-22T10:46:00Z" w:initials="大中">
    <w:p w14:paraId="10C0157C" w14:textId="4780C831" w:rsidR="0017744F" w:rsidRDefault="0017744F" w:rsidP="00A76FCB">
      <w:pPr>
        <w:pStyle w:val="ad"/>
      </w:pPr>
      <w:r>
        <w:rPr>
          <w:rStyle w:val="ac"/>
        </w:rPr>
        <w:annotationRef/>
      </w:r>
      <w:r>
        <w:rPr>
          <w:rFonts w:hint="eastAsia"/>
        </w:rPr>
        <w:t>Add</w:t>
      </w:r>
      <w:r w:rsidR="004E0C00">
        <w:rPr>
          <w:rFonts w:hint="eastAsia"/>
        </w:rPr>
        <w:t>ed</w:t>
      </w:r>
      <w:r>
        <w:rPr>
          <w:rFonts w:hint="eastAsia"/>
        </w:rPr>
        <w:t xml:space="preserve"> information</w:t>
      </w:r>
      <w:r w:rsidR="004E0C00" w:rsidRPr="004E0C00">
        <w:rPr>
          <w:sz w:val="22"/>
          <w:szCs w:val="22"/>
        </w:rPr>
        <w:t xml:space="preserve"> </w:t>
      </w:r>
      <w:r w:rsidR="004E0C00" w:rsidRPr="004E0C00">
        <w:t>on the collection date and rearing conditions.</w:t>
      </w:r>
      <w:r>
        <w:rPr>
          <w:rFonts w:hint="eastAsia"/>
        </w:rPr>
        <w:t xml:space="preserve"> </w:t>
      </w:r>
      <w:r w:rsidR="003D24DC" w:rsidRPr="003D24DC">
        <w:t>Citation w</w:t>
      </w:r>
      <w:r w:rsidR="00D26246">
        <w:rPr>
          <w:rFonts w:hint="eastAsia"/>
        </w:rPr>
        <w:t>as</w:t>
      </w:r>
      <w:r w:rsidR="003D24DC" w:rsidRPr="003D24DC">
        <w:t xml:space="preserve"> not inserted in order to avoid disrupting the citation style or misplacing references</w:t>
      </w:r>
      <w:r w:rsidR="00A76FCB">
        <w:rPr>
          <w:rFonts w:hint="eastAsia"/>
        </w:rPr>
        <w:t xml:space="preserve"> (Title: </w:t>
      </w:r>
      <w:r w:rsidR="00A76FCB" w:rsidRPr="00A76FCB">
        <w:t>Development of a standard medium for culturing the termite</w:t>
      </w:r>
      <w:r w:rsidR="00A76FCB">
        <w:rPr>
          <w:rFonts w:hint="eastAsia"/>
        </w:rPr>
        <w:t xml:space="preserve"> </w:t>
      </w:r>
      <w:r w:rsidR="00A76FCB" w:rsidRPr="00A76FCB">
        <w:rPr>
          <w:i/>
          <w:iCs/>
        </w:rPr>
        <w:t>Reticulitermes speratus</w:t>
      </w:r>
      <w:r w:rsidR="00A76FCB">
        <w:rPr>
          <w:rFonts w:hint="eastAsia"/>
        </w:rPr>
        <w:t>)</w:t>
      </w:r>
      <w:r w:rsidR="003D24DC" w:rsidRPr="003D24DC">
        <w:t>.</w:t>
      </w:r>
    </w:p>
  </w:comment>
  <w:comment w:id="8" w:author="TK" w:date="2025-04-24T22:54:00Z" w:initials="金尾太輔">
    <w:p w14:paraId="14A5F10B" w14:textId="77777777" w:rsidR="00690896" w:rsidRDefault="00E87A82" w:rsidP="00690896">
      <w:r>
        <w:rPr>
          <w:rStyle w:val="ac"/>
        </w:rPr>
        <w:annotationRef/>
      </w:r>
      <w:r w:rsidR="00690896">
        <w:rPr>
          <w:rFonts w:hint="eastAsia"/>
          <w:sz w:val="20"/>
          <w:szCs w:val="20"/>
        </w:rPr>
        <w:t>山形から送ったものはあまり有翅虫がいなかったから、行動観察には京都から送られたもののみ使っているんでしたっけ？</w:t>
      </w:r>
      <w:r w:rsidR="00690896">
        <w:rPr>
          <w:sz w:val="20"/>
          <w:szCs w:val="20"/>
        </w:rPr>
        <w:t>(1</w:t>
      </w:r>
      <w:r w:rsidR="00690896">
        <w:rPr>
          <w:rFonts w:hint="eastAsia"/>
          <w:sz w:val="20"/>
          <w:szCs w:val="20"/>
        </w:rPr>
        <w:t>コロニーを現地で分けて山形と京都に送ったと書いてあるのでどちらも同じコロニーではあります</w:t>
      </w:r>
      <w:r w:rsidR="00690896">
        <w:rPr>
          <w:sz w:val="20"/>
          <w:szCs w:val="20"/>
        </w:rPr>
        <w:t>)</w:t>
      </w:r>
      <w:r w:rsidR="00690896">
        <w:rPr>
          <w:sz w:val="20"/>
          <w:szCs w:val="20"/>
        </w:rPr>
        <w:cr/>
      </w:r>
      <w:r w:rsidR="00690896">
        <w:rPr>
          <w:sz w:val="20"/>
          <w:szCs w:val="20"/>
        </w:rPr>
        <w:cr/>
      </w:r>
      <w:r w:rsidR="00690896">
        <w:rPr>
          <w:rFonts w:hint="eastAsia"/>
          <w:sz w:val="20"/>
          <w:szCs w:val="20"/>
        </w:rPr>
        <w:t>山形では常時</w:t>
      </w:r>
      <w:r w:rsidR="00690896">
        <w:rPr>
          <w:sz w:val="20"/>
          <w:szCs w:val="20"/>
        </w:rPr>
        <w:t>23</w:t>
      </w:r>
      <w:r w:rsidR="00690896">
        <w:rPr>
          <w:rFonts w:hint="eastAsia"/>
          <w:sz w:val="20"/>
          <w:szCs w:val="20"/>
        </w:rPr>
        <w:t>度の室内で、現地でシロアリが入っていた倒木を、適度に湿らせた市販のクワガタマット・バーミキュライトと一緒に大きなプラスチックコンテナに入れていました。私のところでは特別な餌は使っていません。京都と同程度に説明する場合は加筆をお願いします。保管していた飼育条件も違うし、私は温度を書くくらいでいいような気がします。京都のもののみ使っている場合は無視してください。</w:t>
      </w:r>
    </w:p>
  </w:comment>
  <w:comment w:id="24" w:author="大博 中園" w:date="2025-04-24T11:15:00Z" w:initials="大中">
    <w:p w14:paraId="00ACB8BD" w14:textId="3E40FA6F" w:rsidR="00E15762" w:rsidRDefault="00E15762">
      <w:pPr>
        <w:pStyle w:val="ad"/>
      </w:pPr>
      <w:r>
        <w:rPr>
          <w:rStyle w:val="ac"/>
        </w:rPr>
        <w:annotationRef/>
      </w:r>
      <w:r>
        <w:rPr>
          <w:rFonts w:hint="eastAsia"/>
        </w:rPr>
        <w:t>2023 ?</w:t>
      </w:r>
    </w:p>
  </w:comment>
  <w:comment w:id="28" w:author="Nobuaki Mizumoto" w:date="2025-03-09T08:44:00Z" w:initials="NM">
    <w:p w14:paraId="11A8E5C9" w14:textId="1D76126A" w:rsidR="008D1BD3" w:rsidRDefault="008D1BD3" w:rsidP="008D1BD3">
      <w:pPr>
        <w:pStyle w:val="ad"/>
      </w:pPr>
      <w:r>
        <w:rPr>
          <w:rStyle w:val="ac"/>
        </w:rPr>
        <w:annotationRef/>
      </w:r>
      <w:r>
        <w:t>need description about the difference between 90 and 140 dish</w:t>
      </w:r>
    </w:p>
  </w:comment>
  <w:comment w:id="29" w:author="Nobuaki Mizumoto" w:date="2025-04-20T12:35:00Z" w:initials="NM">
    <w:p w14:paraId="367C4A60" w14:textId="77777777" w:rsidR="00490AFA" w:rsidRDefault="00490AFA" w:rsidP="00490AFA">
      <w:pPr>
        <w:pStyle w:val="ad"/>
      </w:pPr>
      <w:r>
        <w:rPr>
          <w:rStyle w:val="ac"/>
        </w:rPr>
        <w:annotationRef/>
      </w:r>
      <w:r>
        <w:t>&gt;NM, add this information.</w:t>
      </w:r>
    </w:p>
  </w:comment>
  <w:comment w:id="30" w:author="Nobuaki Mizumoto" w:date="2025-04-20T12:36:00Z" w:initials="NM">
    <w:p w14:paraId="63214D48" w14:textId="4AEC7803" w:rsidR="00490AFA" w:rsidRDefault="00490AFA" w:rsidP="00490AFA">
      <w:pPr>
        <w:pStyle w:val="ad"/>
      </w:pPr>
      <w:r>
        <w:rPr>
          <w:rStyle w:val="ac"/>
        </w:rPr>
        <w:annotationRef/>
      </w:r>
      <w:r>
        <w:t>&gt; NM, add this information</w:t>
      </w:r>
    </w:p>
  </w:comment>
  <w:comment w:id="31" w:author="Nobuaki Mizumoto" w:date="2025-04-20T12:35:00Z" w:initials="NM">
    <w:p w14:paraId="5F52AB93" w14:textId="71115CB6" w:rsidR="00490AFA" w:rsidRDefault="00490AFA" w:rsidP="00490AFA">
      <w:pPr>
        <w:pStyle w:val="ad"/>
      </w:pPr>
      <w:r>
        <w:rPr>
          <w:rStyle w:val="ac"/>
        </w:rPr>
        <w:annotationRef/>
      </w:r>
      <w:r>
        <w:t>&gt;William, add this information.</w:t>
      </w:r>
    </w:p>
  </w:comment>
  <w:comment w:id="32" w:author="Nobuaki Mizumoto" w:date="2025-04-20T12:40:00Z" w:initials="NM">
    <w:p w14:paraId="1CEB6AB4" w14:textId="77777777" w:rsidR="00490AFA" w:rsidRDefault="00490AFA" w:rsidP="00490AFA">
      <w:pPr>
        <w:pStyle w:val="ad"/>
      </w:pPr>
      <w:r>
        <w:rPr>
          <w:rStyle w:val="ac"/>
        </w:rPr>
        <w:annotationRef/>
      </w:r>
      <w:r>
        <w:t>&gt; William, provide R version information here</w:t>
      </w:r>
    </w:p>
  </w:comment>
  <w:comment w:id="33" w:author="Nobuaki Mizumoto" w:date="2025-04-20T14:10:00Z" w:initials="NM">
    <w:p w14:paraId="2DF2038A" w14:textId="77777777" w:rsidR="00527E8F" w:rsidRDefault="00527E8F" w:rsidP="00527E8F">
      <w:pPr>
        <w:pStyle w:val="ad"/>
      </w:pPr>
      <w:r>
        <w:rPr>
          <w:rStyle w:val="ac"/>
        </w:rPr>
        <w:annotationRef/>
      </w:r>
      <w:r>
        <w:t>&gt; William, write down what you did in your code in a text. These blue texts are examples from my previous paper.</w:t>
      </w:r>
    </w:p>
  </w:comment>
  <w:comment w:id="34" w:author="Nobuaki Mizumoto" w:date="2025-04-20T14:15:00Z" w:initials="NM">
    <w:p w14:paraId="26BBE2C2" w14:textId="77777777" w:rsidR="00527E8F" w:rsidRDefault="00527E8F" w:rsidP="00527E8F">
      <w:pPr>
        <w:pStyle w:val="ad"/>
      </w:pPr>
      <w:r>
        <w:rPr>
          <w:rStyle w:val="ac"/>
        </w:rPr>
        <w:annotationRef/>
      </w:r>
      <w:r>
        <w:t>It should include</w:t>
      </w:r>
    </w:p>
    <w:p w14:paraId="10F705F2" w14:textId="77777777" w:rsidR="00527E8F" w:rsidRDefault="00527E8F" w:rsidP="00527E8F">
      <w:pPr>
        <w:pStyle w:val="ad"/>
        <w:ind w:left="300"/>
      </w:pPr>
      <w:r>
        <w:t>How tandem running was defined and measured</w:t>
      </w:r>
    </w:p>
    <w:p w14:paraId="7283A693" w14:textId="77777777" w:rsidR="00527E8F" w:rsidRDefault="00527E8F" w:rsidP="00527E8F">
      <w:pPr>
        <w:pStyle w:val="ad"/>
        <w:ind w:left="300"/>
      </w:pPr>
      <w:r>
        <w:t>How switching events were detected.</w:t>
      </w:r>
    </w:p>
  </w:comment>
  <w:comment w:id="35" w:author="TK" w:date="2025-04-25T11:14:00Z" w:initials="金尾太輔">
    <w:p w14:paraId="78B67445" w14:textId="77777777" w:rsidR="00E560F2" w:rsidRDefault="00E560F2" w:rsidP="00E560F2">
      <w:r>
        <w:rPr>
          <w:rStyle w:val="ac"/>
        </w:rPr>
        <w:annotationRef/>
      </w:r>
      <w:r>
        <w:rPr>
          <w:rFonts w:hint="eastAsia"/>
          <w:color w:val="000000"/>
          <w:sz w:val="20"/>
          <w:szCs w:val="20"/>
        </w:rPr>
        <w:t>一般的なことを言う場合は現在形（時制不一致）でもいいんだっけ？</w:t>
      </w:r>
    </w:p>
  </w:comment>
  <w:comment w:id="36" w:author="大博 中園" w:date="2025-04-23T16:08:00Z" w:initials="大中">
    <w:p w14:paraId="1A675BC2" w14:textId="6B775345" w:rsidR="00DC31EE" w:rsidRDefault="00DC31EE">
      <w:pPr>
        <w:pStyle w:val="ad"/>
      </w:pPr>
      <w:r>
        <w:rPr>
          <w:rStyle w:val="ac"/>
        </w:rPr>
        <w:annotationRef/>
      </w:r>
      <w:r w:rsidRPr="00DC31EE">
        <w:t xml:space="preserve">It might be helpful to explicitly mention the phylogenetic position of </w:t>
      </w:r>
      <w:r w:rsidRPr="00DC31EE">
        <w:rPr>
          <w:i/>
          <w:iCs/>
        </w:rPr>
        <w:t>Hodotermopsis</w:t>
      </w:r>
      <w:r w:rsidRPr="00DC31EE">
        <w:t xml:space="preserve"> at the end of the first paragraph and the beginning of the fifth paragraph in the Discussion. Since these sections already highlight the study’s contribution to understanding termite pairing behavior and sex-role flexibility, adding a brief reference to the basal position of </w:t>
      </w:r>
      <w:r w:rsidRPr="00DC31EE">
        <w:rPr>
          <w:i/>
          <w:iCs/>
        </w:rPr>
        <w:t>Hodotermopsis</w:t>
      </w:r>
      <w:r w:rsidRPr="00DC31EE">
        <w:t xml:space="preserve"> could help clarify why the observed behavior is evolutionarily informative. This would also better connect the findings to the broader comparative framework implied in the Introduction.</w:t>
      </w:r>
    </w:p>
  </w:comment>
  <w:comment w:id="37" w:author="大博 中園" w:date="2025-04-23T11:37:00Z" w:initials="大中">
    <w:p w14:paraId="02AB38F1" w14:textId="4348AB00" w:rsidR="00C557F2" w:rsidRDefault="00C557F2">
      <w:pPr>
        <w:pStyle w:val="ad"/>
      </w:pPr>
      <w:r>
        <w:rPr>
          <w:rStyle w:val="ac"/>
        </w:rPr>
        <w:annotationRef/>
      </w:r>
      <w:r w:rsidRPr="00C557F2">
        <w:t>It may be worth considering whether to mention that all alates used in the behavioral experiments were derived from the same colony, which effectively creates an inbreeding context. In natural settings, alates typically encounter and form tandem pairs with individuals from different colonies, thereby promoting outbreeding. This raises the possibility that individuals might exhibit different behaviors when interacting with nestmates versus non-nestmates.</w:t>
      </w:r>
      <w:r w:rsidRPr="00C557F2">
        <w:br/>
        <w:t xml:space="preserve">However, tandem running behavior itself was clearly observed even under the nestmate condition in </w:t>
      </w:r>
      <w:r>
        <w:rPr>
          <w:rFonts w:hint="eastAsia"/>
        </w:rPr>
        <w:t>the</w:t>
      </w:r>
      <w:r w:rsidRPr="00C557F2">
        <w:t xml:space="preserve"> experiments, suggesting that this factor does not undermine the validity of the findings. If there are any previous studies indicating that the use of nestmate alates does not significantly affect behavioral outcomes, then this concern can likely be disregarded.</w:t>
      </w:r>
    </w:p>
  </w:comment>
  <w:comment w:id="38" w:author="大博 中園" w:date="2025-04-23T15:11:00Z" w:initials="大中">
    <w:p w14:paraId="1AC25D39" w14:textId="39001AA8" w:rsidR="00001D9A" w:rsidRDefault="00001D9A">
      <w:pPr>
        <w:pStyle w:val="ad"/>
      </w:pPr>
      <w:r>
        <w:rPr>
          <w:rStyle w:val="ac"/>
        </w:rPr>
        <w:annotationRef/>
      </w:r>
      <w:r w:rsidRPr="00001D9A">
        <w:t>The effect of arena size on tandem running behavior might deserve greater emphasis, as this finding has the potential to be generali</w:t>
      </w:r>
      <w:r>
        <w:rPr>
          <w:rFonts w:hint="eastAsia"/>
        </w:rPr>
        <w:t>z</w:t>
      </w:r>
      <w:r w:rsidRPr="00001D9A">
        <w:t xml:space="preserve">ed across experimental systems used to study tandem coordination. In particular, the result may offer new insight into previous reports that </w:t>
      </w:r>
      <w:r w:rsidRPr="00001D9A">
        <w:rPr>
          <w:i/>
          <w:iCs/>
        </w:rPr>
        <w:t>Zootermopsis nevadensis</w:t>
      </w:r>
      <w:r w:rsidRPr="00001D9A">
        <w:t xml:space="preserve"> does not exhibit tandem running, especially considering that </w:t>
      </w:r>
      <w:r w:rsidRPr="00001D9A">
        <w:rPr>
          <w:i/>
          <w:iCs/>
        </w:rPr>
        <w:t>Z. nevadensis</w:t>
      </w:r>
      <w:r w:rsidRPr="00001D9A">
        <w:t xml:space="preserve"> is a relatively large species, comparable in body size to </w:t>
      </w:r>
      <w:r w:rsidRPr="00001D9A">
        <w:rPr>
          <w:i/>
          <w:iCs/>
        </w:rPr>
        <w:t>Hodotermopsis</w:t>
      </w:r>
      <w:r w:rsidRPr="00001D9A">
        <w:t>.</w:t>
      </w:r>
      <w:r w:rsidRPr="00001D9A">
        <w:br/>
        <w:t xml:space="preserve">Incorporating this perspective into studies of relatively large termites, including </w:t>
      </w:r>
      <w:r w:rsidRPr="00001D9A">
        <w:rPr>
          <w:i/>
          <w:iCs/>
        </w:rPr>
        <w:t>Z. nevadensis</w:t>
      </w:r>
      <w:r w:rsidRPr="00001D9A">
        <w:t>, may help obtain more accurate behavioral data. This, in turn, would contribute to assembling more reliable datasets for comparative analyses of the evolution of tandem running across termite lineages. By making this point more explicit, the present study could make a broader methodological contribution to behavioral research on termite pairing.</w:t>
      </w:r>
    </w:p>
  </w:comment>
  <w:comment w:id="39" w:author="大博 中園" w:date="2025-04-24T09:48:00Z" w:initials="大中">
    <w:p w14:paraId="2568F2DB" w14:textId="1ABDED06" w:rsidR="0070785A" w:rsidRDefault="0070785A">
      <w:pPr>
        <w:pStyle w:val="ad"/>
      </w:pPr>
      <w:r>
        <w:rPr>
          <w:rStyle w:val="ac"/>
        </w:rPr>
        <w:annotationRef/>
      </w:r>
      <w:r w:rsidRPr="0070785A">
        <w:t>If this suggestion risks shifting the focus of the Discussion or weakening the coherence of the argument in the second paragraph—particularly regarding sex-role differences—it may not need to be incorporated. The importance of arena size is already stated in th</w:t>
      </w:r>
      <w:r>
        <w:rPr>
          <w:rFonts w:hint="eastAsia"/>
        </w:rPr>
        <w:t>is</w:t>
      </w:r>
      <w:r w:rsidRPr="0070785A">
        <w:t xml:space="preserve"> paragraph, and that alone sufficiently highlights one of the study’s methodological contributions.</w:t>
      </w:r>
    </w:p>
  </w:comment>
  <w:comment w:id="40" w:author="大博 中園" w:date="2025-04-24T10:27:00Z" w:initials="大中">
    <w:p w14:paraId="373D687D" w14:textId="497A5069" w:rsidR="00663886" w:rsidRDefault="00663886">
      <w:pPr>
        <w:pStyle w:val="ad"/>
      </w:pPr>
      <w:r>
        <w:rPr>
          <w:rStyle w:val="ac"/>
        </w:rPr>
        <w:annotationRef/>
      </w:r>
      <w:r w:rsidRPr="00663886">
        <w:t>observed species to exhibit their tandem running behavior</w:t>
      </w:r>
      <w:r>
        <w:rPr>
          <w:rFonts w:hint="eastAsia"/>
        </w:rPr>
        <w:t xml:space="preserve"> ?</w:t>
      </w:r>
    </w:p>
  </w:comment>
  <w:comment w:id="41" w:author="Nobuaki Mizumoto" w:date="2025-03-19T11:40:00Z" w:initials="NM">
    <w:p w14:paraId="5D2BD42A" w14:textId="2B813E05" w:rsidR="00E90E13" w:rsidRDefault="00E90E13" w:rsidP="00E90E13">
      <w:pPr>
        <w:pStyle w:val="ad"/>
        <w:rPr>
          <w:rFonts w:hint="eastAsia"/>
        </w:rPr>
      </w:pPr>
      <w:r>
        <w:rPr>
          <w:rStyle w:val="ac"/>
        </w:rPr>
        <w:annotationRef/>
      </w:r>
      <w:r>
        <w:t>@Kanao-san, Nakazono-san</w:t>
      </w:r>
    </w:p>
  </w:comment>
  <w:comment w:id="42" w:author="大博 中園" w:date="2025-04-24T11:02:00Z" w:initials="大中">
    <w:p w14:paraId="44A45986" w14:textId="2AF57B3E" w:rsidR="00473B1A" w:rsidRDefault="00473B1A">
      <w:pPr>
        <w:pStyle w:val="ad"/>
      </w:pPr>
      <w:r>
        <w:rPr>
          <w:rStyle w:val="ac"/>
        </w:rPr>
        <w:annotationRef/>
      </w:r>
      <w:r>
        <w:rPr>
          <w:rFonts w:hint="eastAsia"/>
        </w:rPr>
        <w:t xml:space="preserve">Dr. Kenji Matsuura for providing </w:t>
      </w:r>
      <w:r w:rsidR="00B8722D" w:rsidRPr="00B8722D">
        <w:t>well-equipped facilities that support colony maintenance</w:t>
      </w:r>
    </w:p>
  </w:comment>
  <w:comment w:id="43" w:author="TK" w:date="2025-04-25T11:58:00Z" w:initials="金尾太輔">
    <w:p w14:paraId="3F19AD7F" w14:textId="77777777" w:rsidR="004D6471" w:rsidRDefault="004D6471" w:rsidP="004D6471">
      <w:r>
        <w:rPr>
          <w:rStyle w:val="ac"/>
        </w:rPr>
        <w:annotationRef/>
      </w:r>
      <w:r>
        <w:rPr>
          <w:rFonts w:hint="eastAsia"/>
          <w:color w:val="000000"/>
          <w:sz w:val="20"/>
          <w:szCs w:val="20"/>
        </w:rPr>
        <w:t>私からは謝辞に入れる人はいません。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0B0B143" w15:done="0"/>
  <w15:commentEx w15:paraId="7AED985D" w15:done="0"/>
  <w15:commentEx w15:paraId="10C0157C" w15:paraIdParent="7AED985D" w15:done="0"/>
  <w15:commentEx w15:paraId="14A5F10B" w15:paraIdParent="7AED985D" w15:done="0"/>
  <w15:commentEx w15:paraId="00ACB8BD" w15:done="1"/>
  <w15:commentEx w15:paraId="11A8E5C9" w15:done="0"/>
  <w15:commentEx w15:paraId="367C4A60" w15:done="0"/>
  <w15:commentEx w15:paraId="63214D48" w15:done="0"/>
  <w15:commentEx w15:paraId="5F52AB93" w15:done="0"/>
  <w15:commentEx w15:paraId="1CEB6AB4" w15:done="0"/>
  <w15:commentEx w15:paraId="2DF2038A" w15:done="0"/>
  <w15:commentEx w15:paraId="7283A693" w15:paraIdParent="2DF2038A" w15:done="0"/>
  <w15:commentEx w15:paraId="78B67445" w15:done="0"/>
  <w15:commentEx w15:paraId="1A675BC2" w15:done="0"/>
  <w15:commentEx w15:paraId="02AB38F1" w15:done="0"/>
  <w15:commentEx w15:paraId="1AC25D39" w15:done="0"/>
  <w15:commentEx w15:paraId="2568F2DB" w15:paraIdParent="1AC25D39" w15:done="0"/>
  <w15:commentEx w15:paraId="373D687D" w15:done="0"/>
  <w15:commentEx w15:paraId="5D2BD42A" w15:done="0"/>
  <w15:commentEx w15:paraId="44A45986" w15:paraIdParent="5D2BD42A" w15:done="0"/>
  <w15:commentEx w15:paraId="3F19AD7F" w15:paraIdParent="5D2BD4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EF39AD4" w16cex:dateUtc="2025-04-23T06:58:00Z"/>
  <w16cex:commentExtensible w16cex:durableId="620BB319" w16cex:dateUtc="2025-04-20T16:26:00Z"/>
  <w16cex:commentExtensible w16cex:durableId="1BB83552" w16cex:dateUtc="2025-04-22T01:46:00Z"/>
  <w16cex:commentExtensible w16cex:durableId="40488F7E" w16cex:dateUtc="2025-04-24T13:54:00Z"/>
  <w16cex:commentExtensible w16cex:durableId="26CF04A4" w16cex:dateUtc="2025-04-24T02:15:00Z"/>
  <w16cex:commentExtensible w16cex:durableId="243531E2" w16cex:dateUtc="2025-03-09T13:44:00Z"/>
  <w16cex:commentExtensible w16cex:durableId="0D63D33A" w16cex:dateUtc="2025-04-20T16:35:00Z"/>
  <w16cex:commentExtensible w16cex:durableId="27E9C080" w16cex:dateUtc="2025-04-20T16:36:00Z"/>
  <w16cex:commentExtensible w16cex:durableId="39970DA4" w16cex:dateUtc="2025-04-20T16:35:00Z"/>
  <w16cex:commentExtensible w16cex:durableId="5E5B92C2" w16cex:dateUtc="2025-04-20T16:40:00Z"/>
  <w16cex:commentExtensible w16cex:durableId="25C01216" w16cex:dateUtc="2025-04-20T18:10:00Z"/>
  <w16cex:commentExtensible w16cex:durableId="3DF0DFBD" w16cex:dateUtc="2025-04-20T18:15:00Z"/>
  <w16cex:commentExtensible w16cex:durableId="53511211" w16cex:dateUtc="2025-04-25T02:14:00Z"/>
  <w16cex:commentExtensible w16cex:durableId="2ED5BE01" w16cex:dateUtc="2025-04-23T07:08:00Z"/>
  <w16cex:commentExtensible w16cex:durableId="6AFCE209" w16cex:dateUtc="2025-04-23T02:37:00Z"/>
  <w16cex:commentExtensible w16cex:durableId="41C87CDD" w16cex:dateUtc="2025-04-23T06:11:00Z"/>
  <w16cex:commentExtensible w16cex:durableId="7588A579" w16cex:dateUtc="2025-04-24T00:48:00Z"/>
  <w16cex:commentExtensible w16cex:durableId="12C3B615" w16cex:dateUtc="2025-04-24T01:27:00Z"/>
  <w16cex:commentExtensible w16cex:durableId="015428CC" w16cex:dateUtc="2025-03-19T16:40:00Z"/>
  <w16cex:commentExtensible w16cex:durableId="069F2062" w16cex:dateUtc="2025-04-24T02:02:00Z"/>
  <w16cex:commentExtensible w16cex:durableId="3FC191A6" w16cex:dateUtc="2025-04-25T0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0B0B143" w16cid:durableId="1EF39AD4"/>
  <w16cid:commentId w16cid:paraId="7AED985D" w16cid:durableId="620BB319"/>
  <w16cid:commentId w16cid:paraId="10C0157C" w16cid:durableId="1BB83552"/>
  <w16cid:commentId w16cid:paraId="14A5F10B" w16cid:durableId="40488F7E"/>
  <w16cid:commentId w16cid:paraId="00ACB8BD" w16cid:durableId="26CF04A4"/>
  <w16cid:commentId w16cid:paraId="11A8E5C9" w16cid:durableId="243531E2"/>
  <w16cid:commentId w16cid:paraId="367C4A60" w16cid:durableId="0D63D33A"/>
  <w16cid:commentId w16cid:paraId="63214D48" w16cid:durableId="27E9C080"/>
  <w16cid:commentId w16cid:paraId="5F52AB93" w16cid:durableId="39970DA4"/>
  <w16cid:commentId w16cid:paraId="1CEB6AB4" w16cid:durableId="5E5B92C2"/>
  <w16cid:commentId w16cid:paraId="2DF2038A" w16cid:durableId="25C01216"/>
  <w16cid:commentId w16cid:paraId="7283A693" w16cid:durableId="3DF0DFBD"/>
  <w16cid:commentId w16cid:paraId="78B67445" w16cid:durableId="53511211"/>
  <w16cid:commentId w16cid:paraId="1A675BC2" w16cid:durableId="2ED5BE01"/>
  <w16cid:commentId w16cid:paraId="02AB38F1" w16cid:durableId="6AFCE209"/>
  <w16cid:commentId w16cid:paraId="1AC25D39" w16cid:durableId="41C87CDD"/>
  <w16cid:commentId w16cid:paraId="2568F2DB" w16cid:durableId="7588A579"/>
  <w16cid:commentId w16cid:paraId="373D687D" w16cid:durableId="12C3B615"/>
  <w16cid:commentId w16cid:paraId="5D2BD42A" w16cid:durableId="015428CC"/>
  <w16cid:commentId w16cid:paraId="44A45986" w16cid:durableId="069F2062"/>
  <w16cid:commentId w16cid:paraId="3F19AD7F" w16cid:durableId="3FC191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 w:name="PT Serif">
    <w:panose1 w:val="020A0603040505020204"/>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大博 中園">
    <w15:presenceInfo w15:providerId="Windows Live" w15:userId="bd19f495fb9cc019"/>
  </w15:person>
  <w15:person w15:author="TK">
    <w15:presenceInfo w15:providerId="None" w15:userId="TK"/>
  </w15:person>
  <w15:person w15:author="Nobuaki Mizumoto">
    <w15:presenceInfo w15:providerId="AD" w15:userId="S::nzm0095@auburn.edu::1420ddf2-104f-44a2-8e0f-b3d38c445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2MbcwsTQ2trQ0NTJR0lEKTi0uzszPAykwqwUATDkOyywAAAA="/>
    <w:docVar w:name="paperpile-clusterType" w:val="normal"/>
    <w:docVar w:name="paperpile-doc-id" w:val="B751O811K292I923"/>
    <w:docVar w:name="paperpile-doc-name" w:val="draft_hodo_tandem_TN.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A346D3"/>
    <w:rsid w:val="00001D9A"/>
    <w:rsid w:val="00007123"/>
    <w:rsid w:val="00033EE7"/>
    <w:rsid w:val="000661DC"/>
    <w:rsid w:val="000711C1"/>
    <w:rsid w:val="00076662"/>
    <w:rsid w:val="000871B4"/>
    <w:rsid w:val="000A15B2"/>
    <w:rsid w:val="000C29CA"/>
    <w:rsid w:val="000D6F3B"/>
    <w:rsid w:val="000F5316"/>
    <w:rsid w:val="001126DC"/>
    <w:rsid w:val="00146AF9"/>
    <w:rsid w:val="0015739A"/>
    <w:rsid w:val="00166260"/>
    <w:rsid w:val="00173A16"/>
    <w:rsid w:val="00174170"/>
    <w:rsid w:val="0017744F"/>
    <w:rsid w:val="001A5D7D"/>
    <w:rsid w:val="001F42B0"/>
    <w:rsid w:val="001F7895"/>
    <w:rsid w:val="00234130"/>
    <w:rsid w:val="00270320"/>
    <w:rsid w:val="00271E78"/>
    <w:rsid w:val="00286962"/>
    <w:rsid w:val="002B135B"/>
    <w:rsid w:val="002C0EF7"/>
    <w:rsid w:val="002C321C"/>
    <w:rsid w:val="002E1B78"/>
    <w:rsid w:val="002E50A8"/>
    <w:rsid w:val="003136B7"/>
    <w:rsid w:val="003555D3"/>
    <w:rsid w:val="003641BF"/>
    <w:rsid w:val="0037279B"/>
    <w:rsid w:val="003861ED"/>
    <w:rsid w:val="00393F45"/>
    <w:rsid w:val="003A2797"/>
    <w:rsid w:val="003A7A8D"/>
    <w:rsid w:val="003D24DC"/>
    <w:rsid w:val="003D432E"/>
    <w:rsid w:val="003E2EB6"/>
    <w:rsid w:val="00406B81"/>
    <w:rsid w:val="00412ADC"/>
    <w:rsid w:val="00415BC5"/>
    <w:rsid w:val="00425F2E"/>
    <w:rsid w:val="00427EBA"/>
    <w:rsid w:val="00432DB7"/>
    <w:rsid w:val="004441D7"/>
    <w:rsid w:val="004473C8"/>
    <w:rsid w:val="00467353"/>
    <w:rsid w:val="004700E4"/>
    <w:rsid w:val="00473B1A"/>
    <w:rsid w:val="00490AFA"/>
    <w:rsid w:val="00492D7B"/>
    <w:rsid w:val="004966DA"/>
    <w:rsid w:val="004D6471"/>
    <w:rsid w:val="004E0C00"/>
    <w:rsid w:val="004E2BD4"/>
    <w:rsid w:val="004F3042"/>
    <w:rsid w:val="004F7E57"/>
    <w:rsid w:val="005055E4"/>
    <w:rsid w:val="0051314E"/>
    <w:rsid w:val="00527E8F"/>
    <w:rsid w:val="00551432"/>
    <w:rsid w:val="00551906"/>
    <w:rsid w:val="005551E9"/>
    <w:rsid w:val="00560943"/>
    <w:rsid w:val="005B56B6"/>
    <w:rsid w:val="005D5019"/>
    <w:rsid w:val="005E0746"/>
    <w:rsid w:val="005E225C"/>
    <w:rsid w:val="005F598F"/>
    <w:rsid w:val="00601B0F"/>
    <w:rsid w:val="00605905"/>
    <w:rsid w:val="006106BF"/>
    <w:rsid w:val="0061355D"/>
    <w:rsid w:val="006232C4"/>
    <w:rsid w:val="00645B1F"/>
    <w:rsid w:val="006635B4"/>
    <w:rsid w:val="00663886"/>
    <w:rsid w:val="00670D5F"/>
    <w:rsid w:val="00684BA0"/>
    <w:rsid w:val="00690896"/>
    <w:rsid w:val="006A4488"/>
    <w:rsid w:val="006B39FD"/>
    <w:rsid w:val="006C4334"/>
    <w:rsid w:val="006C7D07"/>
    <w:rsid w:val="006D0FAE"/>
    <w:rsid w:val="006D67D2"/>
    <w:rsid w:val="006E736E"/>
    <w:rsid w:val="006F28E7"/>
    <w:rsid w:val="00701020"/>
    <w:rsid w:val="0070785A"/>
    <w:rsid w:val="0071228E"/>
    <w:rsid w:val="00716C77"/>
    <w:rsid w:val="007364E3"/>
    <w:rsid w:val="00740CA7"/>
    <w:rsid w:val="00744E28"/>
    <w:rsid w:val="007548D2"/>
    <w:rsid w:val="007722DD"/>
    <w:rsid w:val="00775607"/>
    <w:rsid w:val="00775A9E"/>
    <w:rsid w:val="007C4BD0"/>
    <w:rsid w:val="007D3FCB"/>
    <w:rsid w:val="007F1F6C"/>
    <w:rsid w:val="007F5512"/>
    <w:rsid w:val="00800F56"/>
    <w:rsid w:val="0081101E"/>
    <w:rsid w:val="00877929"/>
    <w:rsid w:val="008804E7"/>
    <w:rsid w:val="0088266D"/>
    <w:rsid w:val="00894365"/>
    <w:rsid w:val="008C0DBB"/>
    <w:rsid w:val="008C2325"/>
    <w:rsid w:val="008C6652"/>
    <w:rsid w:val="008D1BD3"/>
    <w:rsid w:val="008D4AE5"/>
    <w:rsid w:val="008E4ABA"/>
    <w:rsid w:val="008F4F6D"/>
    <w:rsid w:val="008F734F"/>
    <w:rsid w:val="009160A7"/>
    <w:rsid w:val="00984C0B"/>
    <w:rsid w:val="00996AE5"/>
    <w:rsid w:val="009A22D3"/>
    <w:rsid w:val="009B43B5"/>
    <w:rsid w:val="009B60BC"/>
    <w:rsid w:val="009C2370"/>
    <w:rsid w:val="009D4126"/>
    <w:rsid w:val="009E4448"/>
    <w:rsid w:val="00A10C75"/>
    <w:rsid w:val="00A25709"/>
    <w:rsid w:val="00A3313D"/>
    <w:rsid w:val="00A346D3"/>
    <w:rsid w:val="00A412AE"/>
    <w:rsid w:val="00A66D8A"/>
    <w:rsid w:val="00A678E3"/>
    <w:rsid w:val="00A72CE3"/>
    <w:rsid w:val="00A742AE"/>
    <w:rsid w:val="00A76FCB"/>
    <w:rsid w:val="00A84A52"/>
    <w:rsid w:val="00A84BF2"/>
    <w:rsid w:val="00AA728B"/>
    <w:rsid w:val="00AC2464"/>
    <w:rsid w:val="00AC3B6D"/>
    <w:rsid w:val="00AC3B7E"/>
    <w:rsid w:val="00AD2CB5"/>
    <w:rsid w:val="00AE3B25"/>
    <w:rsid w:val="00AE5DF9"/>
    <w:rsid w:val="00AF03E6"/>
    <w:rsid w:val="00AF65B6"/>
    <w:rsid w:val="00AF7321"/>
    <w:rsid w:val="00B14030"/>
    <w:rsid w:val="00B35606"/>
    <w:rsid w:val="00B5028B"/>
    <w:rsid w:val="00B71849"/>
    <w:rsid w:val="00B8722D"/>
    <w:rsid w:val="00BB476B"/>
    <w:rsid w:val="00BD0355"/>
    <w:rsid w:val="00BD1390"/>
    <w:rsid w:val="00BD7EE7"/>
    <w:rsid w:val="00BF2AE1"/>
    <w:rsid w:val="00BF7B61"/>
    <w:rsid w:val="00C000F7"/>
    <w:rsid w:val="00C140EC"/>
    <w:rsid w:val="00C32FE6"/>
    <w:rsid w:val="00C52A53"/>
    <w:rsid w:val="00C557F2"/>
    <w:rsid w:val="00C5619D"/>
    <w:rsid w:val="00C6515C"/>
    <w:rsid w:val="00C73E44"/>
    <w:rsid w:val="00C820BF"/>
    <w:rsid w:val="00CA50CF"/>
    <w:rsid w:val="00CA625D"/>
    <w:rsid w:val="00CB47D5"/>
    <w:rsid w:val="00CB541D"/>
    <w:rsid w:val="00CC72EA"/>
    <w:rsid w:val="00CD43FF"/>
    <w:rsid w:val="00CD452A"/>
    <w:rsid w:val="00CD4E2E"/>
    <w:rsid w:val="00D10FDF"/>
    <w:rsid w:val="00D26246"/>
    <w:rsid w:val="00D33EEE"/>
    <w:rsid w:val="00D420D2"/>
    <w:rsid w:val="00D52241"/>
    <w:rsid w:val="00D540DB"/>
    <w:rsid w:val="00D7075F"/>
    <w:rsid w:val="00D9007E"/>
    <w:rsid w:val="00DA049F"/>
    <w:rsid w:val="00DA392B"/>
    <w:rsid w:val="00DC31EE"/>
    <w:rsid w:val="00E15762"/>
    <w:rsid w:val="00E1660D"/>
    <w:rsid w:val="00E448AA"/>
    <w:rsid w:val="00E560F2"/>
    <w:rsid w:val="00E64414"/>
    <w:rsid w:val="00E67566"/>
    <w:rsid w:val="00E87A82"/>
    <w:rsid w:val="00E90E13"/>
    <w:rsid w:val="00E94DAE"/>
    <w:rsid w:val="00EB7378"/>
    <w:rsid w:val="00EC3998"/>
    <w:rsid w:val="00EC54D2"/>
    <w:rsid w:val="00ED2820"/>
    <w:rsid w:val="00F15F89"/>
    <w:rsid w:val="00F43323"/>
    <w:rsid w:val="00F56797"/>
    <w:rsid w:val="00F6294E"/>
    <w:rsid w:val="00F64003"/>
    <w:rsid w:val="00F733B8"/>
    <w:rsid w:val="00F818BC"/>
    <w:rsid w:val="00F945D9"/>
    <w:rsid w:val="00FA0EB8"/>
    <w:rsid w:val="00FC1652"/>
    <w:rsid w:val="00FC2D0E"/>
    <w:rsid w:val="00FD4330"/>
    <w:rsid w:val="00FD6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6BD3B50A"/>
  <w15:chartTrackingRefBased/>
  <w15:docId w15:val="{12A37426-42F2-4285-8066-7898D68A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652"/>
    <w:pPr>
      <w:spacing w:line="259" w:lineRule="auto"/>
    </w:pPr>
    <w:rPr>
      <w:sz w:val="22"/>
      <w:szCs w:val="22"/>
    </w:rPr>
  </w:style>
  <w:style w:type="paragraph" w:styleId="1">
    <w:name w:val="heading 1"/>
    <w:basedOn w:val="a"/>
    <w:next w:val="a"/>
    <w:link w:val="10"/>
    <w:uiPriority w:val="9"/>
    <w:qFormat/>
    <w:rsid w:val="00A346D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346D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346D3"/>
    <w:pPr>
      <w:keepNext/>
      <w:keepLines/>
      <w:spacing w:before="160" w:after="80" w:line="278" w:lineRule="auto"/>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346D3"/>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5">
    <w:name w:val="heading 5"/>
    <w:basedOn w:val="a"/>
    <w:next w:val="a"/>
    <w:link w:val="50"/>
    <w:uiPriority w:val="9"/>
    <w:semiHidden/>
    <w:unhideWhenUsed/>
    <w:qFormat/>
    <w:rsid w:val="00A346D3"/>
    <w:pPr>
      <w:keepNext/>
      <w:keepLines/>
      <w:spacing w:before="80" w:after="40" w:line="278" w:lineRule="auto"/>
      <w:outlineLvl w:val="4"/>
    </w:pPr>
    <w:rPr>
      <w:rFonts w:eastAsiaTheme="majorEastAsia" w:cstheme="majorBidi"/>
      <w:color w:val="0F4761" w:themeColor="accent1" w:themeShade="BF"/>
      <w:sz w:val="24"/>
      <w:szCs w:val="24"/>
    </w:rPr>
  </w:style>
  <w:style w:type="paragraph" w:styleId="6">
    <w:name w:val="heading 6"/>
    <w:basedOn w:val="a"/>
    <w:next w:val="a"/>
    <w:link w:val="60"/>
    <w:uiPriority w:val="9"/>
    <w:semiHidden/>
    <w:unhideWhenUsed/>
    <w:qFormat/>
    <w:rsid w:val="00A346D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7">
    <w:name w:val="heading 7"/>
    <w:basedOn w:val="a"/>
    <w:next w:val="a"/>
    <w:link w:val="70"/>
    <w:uiPriority w:val="9"/>
    <w:semiHidden/>
    <w:unhideWhenUsed/>
    <w:qFormat/>
    <w:rsid w:val="00A346D3"/>
    <w:pPr>
      <w:keepNext/>
      <w:keepLines/>
      <w:spacing w:before="40" w:after="0" w:line="278" w:lineRule="auto"/>
      <w:outlineLvl w:val="6"/>
    </w:pPr>
    <w:rPr>
      <w:rFonts w:eastAsiaTheme="majorEastAsia" w:cstheme="majorBidi"/>
      <w:color w:val="595959" w:themeColor="text1" w:themeTint="A6"/>
      <w:sz w:val="24"/>
      <w:szCs w:val="24"/>
    </w:rPr>
  </w:style>
  <w:style w:type="paragraph" w:styleId="8">
    <w:name w:val="heading 8"/>
    <w:basedOn w:val="a"/>
    <w:next w:val="a"/>
    <w:link w:val="80"/>
    <w:uiPriority w:val="9"/>
    <w:semiHidden/>
    <w:unhideWhenUsed/>
    <w:qFormat/>
    <w:rsid w:val="00A346D3"/>
    <w:pPr>
      <w:keepNext/>
      <w:keepLines/>
      <w:spacing w:after="0" w:line="278" w:lineRule="auto"/>
      <w:outlineLvl w:val="7"/>
    </w:pPr>
    <w:rPr>
      <w:rFonts w:eastAsiaTheme="majorEastAsia" w:cstheme="majorBidi"/>
      <w:i/>
      <w:iCs/>
      <w:color w:val="272727" w:themeColor="text1" w:themeTint="D8"/>
      <w:sz w:val="24"/>
      <w:szCs w:val="24"/>
    </w:rPr>
  </w:style>
  <w:style w:type="paragraph" w:styleId="9">
    <w:name w:val="heading 9"/>
    <w:basedOn w:val="a"/>
    <w:next w:val="a"/>
    <w:link w:val="90"/>
    <w:uiPriority w:val="9"/>
    <w:semiHidden/>
    <w:unhideWhenUsed/>
    <w:qFormat/>
    <w:rsid w:val="00A346D3"/>
    <w:pPr>
      <w:keepNext/>
      <w:keepLines/>
      <w:spacing w:after="0" w:line="278" w:lineRule="auto"/>
      <w:outlineLvl w:val="8"/>
    </w:pPr>
    <w:rPr>
      <w:rFonts w:eastAsiaTheme="majorEastAsia" w:cstheme="majorBidi"/>
      <w:color w:val="272727" w:themeColor="text1" w:themeTint="D8"/>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346D3"/>
    <w:rPr>
      <w:rFonts w:asciiTheme="majorHAnsi" w:eastAsiaTheme="majorEastAsia" w:hAnsiTheme="majorHAnsi" w:cstheme="majorBidi"/>
      <w:color w:val="0F4761" w:themeColor="accent1" w:themeShade="BF"/>
      <w:sz w:val="40"/>
      <w:szCs w:val="40"/>
    </w:rPr>
  </w:style>
  <w:style w:type="character" w:customStyle="1" w:styleId="20">
    <w:name w:val="見出し 2 (文字)"/>
    <w:basedOn w:val="a0"/>
    <w:link w:val="2"/>
    <w:uiPriority w:val="9"/>
    <w:semiHidden/>
    <w:rsid w:val="00A346D3"/>
    <w:rPr>
      <w:rFonts w:asciiTheme="majorHAnsi" w:eastAsiaTheme="majorEastAsia" w:hAnsiTheme="majorHAnsi" w:cstheme="majorBidi"/>
      <w:color w:val="0F4761" w:themeColor="accent1" w:themeShade="BF"/>
      <w:sz w:val="32"/>
      <w:szCs w:val="32"/>
    </w:rPr>
  </w:style>
  <w:style w:type="character" w:customStyle="1" w:styleId="30">
    <w:name w:val="見出し 3 (文字)"/>
    <w:basedOn w:val="a0"/>
    <w:link w:val="3"/>
    <w:uiPriority w:val="9"/>
    <w:semiHidden/>
    <w:rsid w:val="00A346D3"/>
    <w:rPr>
      <w:rFonts w:eastAsiaTheme="majorEastAsia" w:cstheme="majorBidi"/>
      <w:color w:val="0F4761" w:themeColor="accent1" w:themeShade="BF"/>
      <w:sz w:val="28"/>
      <w:szCs w:val="28"/>
    </w:rPr>
  </w:style>
  <w:style w:type="character" w:customStyle="1" w:styleId="40">
    <w:name w:val="見出し 4 (文字)"/>
    <w:basedOn w:val="a0"/>
    <w:link w:val="4"/>
    <w:uiPriority w:val="9"/>
    <w:semiHidden/>
    <w:rsid w:val="00A346D3"/>
    <w:rPr>
      <w:rFonts w:eastAsiaTheme="majorEastAsia" w:cstheme="majorBidi"/>
      <w:i/>
      <w:iCs/>
      <w:color w:val="0F4761" w:themeColor="accent1" w:themeShade="BF"/>
    </w:rPr>
  </w:style>
  <w:style w:type="character" w:customStyle="1" w:styleId="50">
    <w:name w:val="見出し 5 (文字)"/>
    <w:basedOn w:val="a0"/>
    <w:link w:val="5"/>
    <w:uiPriority w:val="9"/>
    <w:semiHidden/>
    <w:rsid w:val="00A346D3"/>
    <w:rPr>
      <w:rFonts w:eastAsiaTheme="majorEastAsia" w:cstheme="majorBidi"/>
      <w:color w:val="0F4761" w:themeColor="accent1" w:themeShade="BF"/>
    </w:rPr>
  </w:style>
  <w:style w:type="character" w:customStyle="1" w:styleId="60">
    <w:name w:val="見出し 6 (文字)"/>
    <w:basedOn w:val="a0"/>
    <w:link w:val="6"/>
    <w:uiPriority w:val="9"/>
    <w:semiHidden/>
    <w:rsid w:val="00A346D3"/>
    <w:rPr>
      <w:rFonts w:eastAsiaTheme="majorEastAsia" w:cstheme="majorBidi"/>
      <w:i/>
      <w:iCs/>
      <w:color w:val="595959" w:themeColor="text1" w:themeTint="A6"/>
    </w:rPr>
  </w:style>
  <w:style w:type="character" w:customStyle="1" w:styleId="70">
    <w:name w:val="見出し 7 (文字)"/>
    <w:basedOn w:val="a0"/>
    <w:link w:val="7"/>
    <w:uiPriority w:val="9"/>
    <w:semiHidden/>
    <w:rsid w:val="00A346D3"/>
    <w:rPr>
      <w:rFonts w:eastAsiaTheme="majorEastAsia" w:cstheme="majorBidi"/>
      <w:color w:val="595959" w:themeColor="text1" w:themeTint="A6"/>
    </w:rPr>
  </w:style>
  <w:style w:type="character" w:customStyle="1" w:styleId="80">
    <w:name w:val="見出し 8 (文字)"/>
    <w:basedOn w:val="a0"/>
    <w:link w:val="8"/>
    <w:uiPriority w:val="9"/>
    <w:semiHidden/>
    <w:rsid w:val="00A346D3"/>
    <w:rPr>
      <w:rFonts w:eastAsiaTheme="majorEastAsia" w:cstheme="majorBidi"/>
      <w:i/>
      <w:iCs/>
      <w:color w:val="272727" w:themeColor="text1" w:themeTint="D8"/>
    </w:rPr>
  </w:style>
  <w:style w:type="character" w:customStyle="1" w:styleId="90">
    <w:name w:val="見出し 9 (文字)"/>
    <w:basedOn w:val="a0"/>
    <w:link w:val="9"/>
    <w:uiPriority w:val="9"/>
    <w:semiHidden/>
    <w:rsid w:val="00A346D3"/>
    <w:rPr>
      <w:rFonts w:eastAsiaTheme="majorEastAsia" w:cstheme="majorBidi"/>
      <w:color w:val="272727" w:themeColor="text1" w:themeTint="D8"/>
    </w:rPr>
  </w:style>
  <w:style w:type="paragraph" w:styleId="a3">
    <w:name w:val="Title"/>
    <w:basedOn w:val="a"/>
    <w:next w:val="a"/>
    <w:link w:val="a4"/>
    <w:uiPriority w:val="10"/>
    <w:qFormat/>
    <w:rsid w:val="00A34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346D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346D3"/>
    <w:pPr>
      <w:numPr>
        <w:ilvl w:val="1"/>
      </w:numPr>
      <w:spacing w:line="278" w:lineRule="auto"/>
    </w:pPr>
    <w:rPr>
      <w:rFonts w:eastAsiaTheme="majorEastAsia" w:cstheme="majorBidi"/>
      <w:color w:val="595959" w:themeColor="text1" w:themeTint="A6"/>
      <w:spacing w:val="15"/>
      <w:sz w:val="28"/>
      <w:szCs w:val="28"/>
    </w:rPr>
  </w:style>
  <w:style w:type="character" w:customStyle="1" w:styleId="a6">
    <w:name w:val="副題 (文字)"/>
    <w:basedOn w:val="a0"/>
    <w:link w:val="a5"/>
    <w:uiPriority w:val="11"/>
    <w:rsid w:val="00A346D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346D3"/>
    <w:pPr>
      <w:spacing w:before="160" w:line="278" w:lineRule="auto"/>
      <w:jc w:val="center"/>
    </w:pPr>
    <w:rPr>
      <w:i/>
      <w:iCs/>
      <w:color w:val="404040" w:themeColor="text1" w:themeTint="BF"/>
      <w:sz w:val="24"/>
      <w:szCs w:val="24"/>
    </w:rPr>
  </w:style>
  <w:style w:type="character" w:customStyle="1" w:styleId="a8">
    <w:name w:val="引用文 (文字)"/>
    <w:basedOn w:val="a0"/>
    <w:link w:val="a7"/>
    <w:uiPriority w:val="29"/>
    <w:rsid w:val="00A346D3"/>
    <w:rPr>
      <w:i/>
      <w:iCs/>
      <w:color w:val="404040" w:themeColor="text1" w:themeTint="BF"/>
    </w:rPr>
  </w:style>
  <w:style w:type="paragraph" w:styleId="a9">
    <w:name w:val="List Paragraph"/>
    <w:basedOn w:val="a"/>
    <w:uiPriority w:val="34"/>
    <w:qFormat/>
    <w:rsid w:val="00A346D3"/>
    <w:pPr>
      <w:spacing w:line="278" w:lineRule="auto"/>
      <w:ind w:left="720"/>
      <w:contextualSpacing/>
    </w:pPr>
    <w:rPr>
      <w:sz w:val="24"/>
      <w:szCs w:val="24"/>
    </w:rPr>
  </w:style>
  <w:style w:type="character" w:styleId="21">
    <w:name w:val="Intense Emphasis"/>
    <w:basedOn w:val="a0"/>
    <w:uiPriority w:val="21"/>
    <w:qFormat/>
    <w:rsid w:val="00A346D3"/>
    <w:rPr>
      <w:i/>
      <w:iCs/>
      <w:color w:val="0F4761" w:themeColor="accent1" w:themeShade="BF"/>
    </w:rPr>
  </w:style>
  <w:style w:type="paragraph" w:styleId="22">
    <w:name w:val="Intense Quote"/>
    <w:basedOn w:val="a"/>
    <w:next w:val="a"/>
    <w:link w:val="23"/>
    <w:uiPriority w:val="30"/>
    <w:qFormat/>
    <w:rsid w:val="00A346D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23">
    <w:name w:val="引用文 2 (文字)"/>
    <w:basedOn w:val="a0"/>
    <w:link w:val="22"/>
    <w:uiPriority w:val="30"/>
    <w:rsid w:val="00A346D3"/>
    <w:rPr>
      <w:i/>
      <w:iCs/>
      <w:color w:val="0F4761" w:themeColor="accent1" w:themeShade="BF"/>
    </w:rPr>
  </w:style>
  <w:style w:type="character" w:styleId="24">
    <w:name w:val="Intense Reference"/>
    <w:basedOn w:val="a0"/>
    <w:uiPriority w:val="32"/>
    <w:qFormat/>
    <w:rsid w:val="00A346D3"/>
    <w:rPr>
      <w:b/>
      <w:bCs/>
      <w:smallCaps/>
      <w:color w:val="0F4761" w:themeColor="accent1" w:themeShade="BF"/>
      <w:spacing w:val="5"/>
    </w:rPr>
  </w:style>
  <w:style w:type="character" w:styleId="aa">
    <w:name w:val="line number"/>
    <w:basedOn w:val="a0"/>
    <w:uiPriority w:val="99"/>
    <w:semiHidden/>
    <w:unhideWhenUsed/>
    <w:rsid w:val="006C7D07"/>
  </w:style>
  <w:style w:type="character" w:styleId="ab">
    <w:name w:val="Hyperlink"/>
    <w:basedOn w:val="a0"/>
    <w:uiPriority w:val="99"/>
    <w:unhideWhenUsed/>
    <w:rsid w:val="006C7D07"/>
    <w:rPr>
      <w:color w:val="467886" w:themeColor="hyperlink"/>
      <w:u w:val="single"/>
    </w:rPr>
  </w:style>
  <w:style w:type="character" w:styleId="ac">
    <w:name w:val="annotation reference"/>
    <w:basedOn w:val="a0"/>
    <w:uiPriority w:val="99"/>
    <w:semiHidden/>
    <w:unhideWhenUsed/>
    <w:rsid w:val="008D1BD3"/>
    <w:rPr>
      <w:sz w:val="16"/>
      <w:szCs w:val="16"/>
    </w:rPr>
  </w:style>
  <w:style w:type="paragraph" w:styleId="ad">
    <w:name w:val="annotation text"/>
    <w:basedOn w:val="a"/>
    <w:link w:val="ae"/>
    <w:uiPriority w:val="99"/>
    <w:unhideWhenUsed/>
    <w:rsid w:val="008D1BD3"/>
    <w:pPr>
      <w:spacing w:line="240" w:lineRule="auto"/>
    </w:pPr>
    <w:rPr>
      <w:sz w:val="20"/>
      <w:szCs w:val="20"/>
    </w:rPr>
  </w:style>
  <w:style w:type="character" w:customStyle="1" w:styleId="ae">
    <w:name w:val="コメント文字列 (文字)"/>
    <w:basedOn w:val="a0"/>
    <w:link w:val="ad"/>
    <w:uiPriority w:val="99"/>
    <w:rsid w:val="008D1BD3"/>
    <w:rPr>
      <w:sz w:val="20"/>
      <w:szCs w:val="20"/>
    </w:rPr>
  </w:style>
  <w:style w:type="paragraph" w:styleId="af">
    <w:name w:val="annotation subject"/>
    <w:basedOn w:val="ad"/>
    <w:next w:val="ad"/>
    <w:link w:val="af0"/>
    <w:uiPriority w:val="99"/>
    <w:semiHidden/>
    <w:unhideWhenUsed/>
    <w:rsid w:val="008D1BD3"/>
    <w:rPr>
      <w:b/>
      <w:bCs/>
    </w:rPr>
  </w:style>
  <w:style w:type="character" w:customStyle="1" w:styleId="af0">
    <w:name w:val="コメント内容 (文字)"/>
    <w:basedOn w:val="ae"/>
    <w:link w:val="af"/>
    <w:uiPriority w:val="99"/>
    <w:semiHidden/>
    <w:rsid w:val="008D1BD3"/>
    <w:rPr>
      <w:b/>
      <w:bCs/>
      <w:sz w:val="20"/>
      <w:szCs w:val="20"/>
    </w:rPr>
  </w:style>
  <w:style w:type="paragraph" w:styleId="af1">
    <w:name w:val="Bibliography"/>
    <w:basedOn w:val="a"/>
    <w:next w:val="a"/>
    <w:uiPriority w:val="37"/>
    <w:unhideWhenUsed/>
    <w:rsid w:val="00A84A52"/>
    <w:pPr>
      <w:spacing w:after="0" w:line="240" w:lineRule="auto"/>
      <w:ind w:left="720" w:hanging="720"/>
    </w:pPr>
  </w:style>
  <w:style w:type="paragraph" w:styleId="af2">
    <w:name w:val="Revision"/>
    <w:hidden/>
    <w:uiPriority w:val="99"/>
    <w:semiHidden/>
    <w:rsid w:val="00B35606"/>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67352">
      <w:bodyDiv w:val="1"/>
      <w:marLeft w:val="0"/>
      <w:marRight w:val="0"/>
      <w:marTop w:val="0"/>
      <w:marBottom w:val="0"/>
      <w:divBdr>
        <w:top w:val="none" w:sz="0" w:space="0" w:color="auto"/>
        <w:left w:val="none" w:sz="0" w:space="0" w:color="auto"/>
        <w:bottom w:val="none" w:sz="0" w:space="0" w:color="auto"/>
        <w:right w:val="none" w:sz="0" w:space="0" w:color="auto"/>
      </w:divBdr>
    </w:div>
    <w:div w:id="9242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mailto:nzm0095@auburn.edu"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51854-1806-624B-927E-D313C586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4114</TotalTime>
  <Pages>10</Pages>
  <Words>25298</Words>
  <Characters>144201</Characters>
  <Application>Microsoft Office Word</Application>
  <DocSecurity>0</DocSecurity>
  <Lines>1201</Lines>
  <Paragraphs>338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TK</cp:lastModifiedBy>
  <cp:revision>140</cp:revision>
  <dcterms:created xsi:type="dcterms:W3CDTF">2025-03-09T01:02:00Z</dcterms:created>
  <dcterms:modified xsi:type="dcterms:W3CDTF">2025-04-25T02:58:00Z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05aff0a35a6737340fc1c44956e8f981f75f9bf48d74878183e95824e768b89f</vt:lpwstr>
  </property>
  <property fmtid="{D5CDD505-2E9C-101B-9397-08002B2CF9AE}" pid="3" name="ZOTERO_PREF_1">
    <vt:lpwstr>&lt;data data-version="3" zotero-version="7.0.15"&gt;&lt;session id="c90Uu1rS"/&gt;&lt;style id="http://www.zotero.org/styles/elife" hasBibliography="1" bibliographyStyleHasBeenSet="1"/&gt;&lt;prefs&gt;&lt;pref name="fieldType" value="Field"/&gt;&lt;/prefs&gt;&lt;/data&gt;</vt:lpwstr>
  </property>
</Properties>
</file>